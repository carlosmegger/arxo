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F6" w:rsidRPr="008D1EF6" w:rsidRDefault="008D1EF6" w:rsidP="008D1EF6">
      <w:pPr>
        <w:ind w:left="-284" w:hanging="284"/>
        <w:rPr>
          <w:rFonts w:ascii="Arial" w:hAnsi="Arial" w:cs="Arial"/>
          <w:b/>
          <w:sz w:val="48"/>
          <w:szCs w:val="48"/>
          <w:u w:val="single"/>
        </w:rPr>
      </w:pPr>
      <w:r w:rsidRPr="008D1EF6">
        <w:rPr>
          <w:rFonts w:ascii="Arial" w:hAnsi="Arial" w:cs="Arial"/>
          <w:b/>
          <w:sz w:val="52"/>
          <w:szCs w:val="52"/>
        </w:rPr>
        <w:t xml:space="preserve">  </w:t>
      </w:r>
      <w:r w:rsidRPr="008D1EF6">
        <w:rPr>
          <w:rFonts w:ascii="Arial" w:hAnsi="Arial" w:cs="Arial"/>
          <w:b/>
          <w:sz w:val="48"/>
          <w:szCs w:val="48"/>
          <w:u w:val="single"/>
        </w:rPr>
        <w:t>Guilherme Henrique Rodrigues Moura</w:t>
      </w:r>
      <w:r w:rsidRPr="008D1EF6">
        <w:rPr>
          <w:rFonts w:ascii="Arial" w:hAnsi="Arial" w:cs="Arial"/>
          <w:snapToGrid w:val="0"/>
          <w:color w:val="000000"/>
          <w:w w:val="0"/>
          <w:sz w:val="48"/>
          <w:szCs w:val="48"/>
          <w:u w:val="single"/>
          <w:bdr w:val="none" w:sz="0" w:space="0" w:color="000000"/>
          <w:shd w:val="clear" w:color="000000" w:fill="000000"/>
        </w:rPr>
        <w:t xml:space="preserve"> </w:t>
      </w:r>
    </w:p>
    <w:p w:rsidR="008D1EF6" w:rsidRPr="008D1EF6" w:rsidRDefault="002C1128" w:rsidP="008D1EF6">
      <w:pPr>
        <w:ind w:hanging="142"/>
        <w:rPr>
          <w:rFonts w:ascii="Arial" w:hAnsi="Arial" w:cs="Arial"/>
          <w:sz w:val="20"/>
          <w:szCs w:val="20"/>
        </w:rPr>
      </w:pPr>
      <w:r w:rsidRPr="006A210D"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 wp14:anchorId="0B6A2868" wp14:editId="029CE6C4">
            <wp:simplePos x="0" y="0"/>
            <wp:positionH relativeFrom="column">
              <wp:posOffset>5169385</wp:posOffset>
            </wp:positionH>
            <wp:positionV relativeFrom="paragraph">
              <wp:posOffset>106120</wp:posOffset>
            </wp:positionV>
            <wp:extent cx="914400" cy="1095375"/>
            <wp:effectExtent l="0" t="0" r="0" b="9525"/>
            <wp:wrapNone/>
            <wp:docPr id="2" name="Imagem 2" descr="D:\Nova pasta (2)\2017-01-23 07.01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a pasta (2)\2017-01-23 07.01.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6411" r="6425" b="11654"/>
                    <a:stretch/>
                  </pic:blipFill>
                  <pic:spPr bwMode="auto">
                    <a:xfrm>
                      <a:off x="0" y="0"/>
                      <a:ext cx="914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EF6" w:rsidRPr="008D1EF6">
        <w:rPr>
          <w:rFonts w:ascii="Arial" w:hAnsi="Arial" w:cs="Arial"/>
        </w:rPr>
        <w:t xml:space="preserve">  </w:t>
      </w:r>
      <w:proofErr w:type="spellStart"/>
      <w:r w:rsidR="008D1EF6" w:rsidRPr="008D1EF6">
        <w:rPr>
          <w:rFonts w:ascii="Arial" w:hAnsi="Arial" w:cs="Arial"/>
          <w:sz w:val="20"/>
          <w:szCs w:val="20"/>
        </w:rPr>
        <w:t>Email</w:t>
      </w:r>
      <w:proofErr w:type="spellEnd"/>
      <w:r w:rsidR="008D1EF6" w:rsidRPr="008D1EF6">
        <w:rPr>
          <w:rFonts w:ascii="Arial" w:hAnsi="Arial" w:cs="Arial"/>
          <w:sz w:val="20"/>
          <w:szCs w:val="20"/>
        </w:rPr>
        <w:t>:</w:t>
      </w:r>
      <w:proofErr w:type="gramStart"/>
      <w:r w:rsidR="008D1EF6" w:rsidRPr="008D1EF6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8D1EF6" w:rsidRPr="008D1EF6">
        <w:rPr>
          <w:rFonts w:ascii="Arial" w:hAnsi="Arial" w:cs="Arial"/>
          <w:sz w:val="20"/>
          <w:szCs w:val="20"/>
        </w:rPr>
        <w:t>guiohrm</w:t>
      </w:r>
      <w:proofErr w:type="spellEnd"/>
      <w:r w:rsidR="008D1EF6" w:rsidRPr="008D1EF6">
        <w:rPr>
          <w:rFonts w:ascii="Arial" w:hAnsi="Arial" w:cs="Arial"/>
          <w:sz w:val="20"/>
          <w:szCs w:val="20"/>
        </w:rPr>
        <w:t xml:space="preserve">@ hotmail.com – </w:t>
      </w:r>
      <w:r w:rsidR="00FA6FCE">
        <w:rPr>
          <w:rFonts w:ascii="Arial" w:hAnsi="Arial" w:cs="Arial"/>
          <w:sz w:val="20"/>
          <w:szCs w:val="20"/>
        </w:rPr>
        <w:t>F</w:t>
      </w:r>
      <w:r w:rsidR="008D1EF6" w:rsidRPr="008D1EF6">
        <w:rPr>
          <w:rFonts w:ascii="Arial" w:hAnsi="Arial" w:cs="Arial"/>
          <w:sz w:val="20"/>
          <w:szCs w:val="20"/>
        </w:rPr>
        <w:t>one</w:t>
      </w:r>
      <w:r w:rsidR="00FA6FCE">
        <w:rPr>
          <w:rFonts w:ascii="Arial" w:hAnsi="Arial" w:cs="Arial"/>
          <w:sz w:val="20"/>
          <w:szCs w:val="20"/>
        </w:rPr>
        <w:t xml:space="preserve"> 9</w:t>
      </w:r>
      <w:r w:rsidR="008D1EF6" w:rsidRPr="008D1EF6">
        <w:rPr>
          <w:rFonts w:ascii="Arial" w:hAnsi="Arial" w:cs="Arial"/>
          <w:sz w:val="20"/>
          <w:szCs w:val="20"/>
        </w:rPr>
        <w:t>999</w:t>
      </w:r>
      <w:r w:rsidR="009D0301">
        <w:rPr>
          <w:rFonts w:ascii="Arial" w:hAnsi="Arial" w:cs="Arial"/>
          <w:sz w:val="20"/>
          <w:szCs w:val="20"/>
        </w:rPr>
        <w:t>8</w:t>
      </w:r>
      <w:r w:rsidR="008D1EF6" w:rsidRPr="008D1EF6">
        <w:rPr>
          <w:rFonts w:ascii="Arial" w:hAnsi="Arial" w:cs="Arial"/>
          <w:sz w:val="20"/>
          <w:szCs w:val="20"/>
        </w:rPr>
        <w:t>-</w:t>
      </w:r>
      <w:r w:rsidR="009D0301">
        <w:rPr>
          <w:rFonts w:ascii="Arial" w:hAnsi="Arial" w:cs="Arial"/>
          <w:sz w:val="20"/>
          <w:szCs w:val="20"/>
        </w:rPr>
        <w:t>8908</w:t>
      </w:r>
      <w:r w:rsidR="00F062C1">
        <w:rPr>
          <w:rFonts w:ascii="Arial" w:hAnsi="Arial" w:cs="Arial"/>
          <w:sz w:val="20"/>
          <w:szCs w:val="20"/>
        </w:rPr>
        <w:t>/</w:t>
      </w:r>
      <w:r w:rsidR="00FA6FCE">
        <w:rPr>
          <w:rFonts w:ascii="Arial" w:hAnsi="Arial" w:cs="Arial"/>
          <w:sz w:val="20"/>
          <w:szCs w:val="20"/>
        </w:rPr>
        <w:t>9</w:t>
      </w:r>
      <w:r w:rsidR="00F062C1">
        <w:rPr>
          <w:rFonts w:ascii="Arial" w:hAnsi="Arial" w:cs="Arial"/>
          <w:sz w:val="20"/>
          <w:szCs w:val="20"/>
        </w:rPr>
        <w:t>9271-5240</w:t>
      </w:r>
      <w:r w:rsidR="003A1181">
        <w:rPr>
          <w:rFonts w:ascii="Arial" w:hAnsi="Arial" w:cs="Arial"/>
          <w:sz w:val="20"/>
          <w:szCs w:val="20"/>
        </w:rPr>
        <w:t xml:space="preserve"> </w:t>
      </w:r>
    </w:p>
    <w:p w:rsidR="008D1EF6" w:rsidRPr="008D1EF6" w:rsidRDefault="008D1EF6" w:rsidP="008D1EF6">
      <w:pPr>
        <w:rPr>
          <w:ins w:id="0" w:author="Game" w:date="2010-03-29T20:39:00Z"/>
          <w:rFonts w:ascii="Arial" w:hAnsi="Arial" w:cs="Arial"/>
          <w:sz w:val="20"/>
          <w:szCs w:val="20"/>
        </w:rPr>
      </w:pPr>
      <w:r w:rsidRPr="008D1EF6">
        <w:rPr>
          <w:rFonts w:ascii="Arial" w:hAnsi="Arial" w:cs="Arial"/>
          <w:sz w:val="20"/>
          <w:szCs w:val="20"/>
        </w:rPr>
        <w:t xml:space="preserve">Rua </w:t>
      </w:r>
      <w:r w:rsidR="00FB55E1">
        <w:rPr>
          <w:rFonts w:ascii="Arial" w:hAnsi="Arial" w:cs="Arial"/>
          <w:sz w:val="20"/>
          <w:szCs w:val="20"/>
        </w:rPr>
        <w:t xml:space="preserve">Amara </w:t>
      </w:r>
      <w:r w:rsidR="000F367F">
        <w:rPr>
          <w:rFonts w:ascii="Arial" w:hAnsi="Arial" w:cs="Arial"/>
          <w:sz w:val="20"/>
          <w:szCs w:val="20"/>
        </w:rPr>
        <w:t>C</w:t>
      </w:r>
      <w:r w:rsidR="00FB55E1">
        <w:rPr>
          <w:rFonts w:ascii="Arial" w:hAnsi="Arial" w:cs="Arial"/>
          <w:sz w:val="20"/>
          <w:szCs w:val="20"/>
        </w:rPr>
        <w:t>elestina da Silva</w:t>
      </w:r>
      <w:r w:rsidR="008C01BE">
        <w:rPr>
          <w:rFonts w:ascii="Arial" w:hAnsi="Arial" w:cs="Arial"/>
          <w:sz w:val="20"/>
          <w:szCs w:val="20"/>
        </w:rPr>
        <w:t>,</w:t>
      </w:r>
      <w:r w:rsidRPr="008D1EF6">
        <w:rPr>
          <w:rFonts w:ascii="Arial" w:hAnsi="Arial" w:cs="Arial"/>
          <w:sz w:val="20"/>
          <w:szCs w:val="20"/>
        </w:rPr>
        <w:t xml:space="preserve"> </w:t>
      </w:r>
      <w:r w:rsidR="00FB55E1">
        <w:rPr>
          <w:rFonts w:ascii="Arial" w:hAnsi="Arial" w:cs="Arial"/>
          <w:sz w:val="20"/>
          <w:szCs w:val="20"/>
        </w:rPr>
        <w:t>36</w:t>
      </w:r>
      <w:r w:rsidRPr="008D1EF6">
        <w:rPr>
          <w:rFonts w:ascii="Arial" w:hAnsi="Arial" w:cs="Arial"/>
          <w:sz w:val="20"/>
          <w:szCs w:val="20"/>
        </w:rPr>
        <w:t xml:space="preserve">– </w:t>
      </w:r>
      <w:r w:rsidR="00FB55E1">
        <w:rPr>
          <w:rFonts w:ascii="Arial" w:hAnsi="Arial" w:cs="Arial"/>
          <w:sz w:val="20"/>
          <w:szCs w:val="20"/>
        </w:rPr>
        <w:t>Vitória Santo Antão</w:t>
      </w:r>
      <w:r w:rsidR="008C01BE">
        <w:rPr>
          <w:rFonts w:ascii="Arial" w:hAnsi="Arial" w:cs="Arial"/>
          <w:sz w:val="20"/>
          <w:szCs w:val="20"/>
        </w:rPr>
        <w:t>- PE</w:t>
      </w:r>
      <w:proofErr w:type="gramStart"/>
      <w:r w:rsidRPr="008D1EF6">
        <w:rPr>
          <w:rFonts w:ascii="Arial" w:hAnsi="Arial" w:cs="Arial"/>
          <w:sz w:val="20"/>
          <w:szCs w:val="20"/>
        </w:rPr>
        <w:t xml:space="preserve">  </w:t>
      </w:r>
      <w:proofErr w:type="gramEnd"/>
      <w:r w:rsidR="00927F10">
        <w:rPr>
          <w:rFonts w:ascii="Arial" w:hAnsi="Arial" w:cs="Arial"/>
          <w:sz w:val="20"/>
          <w:szCs w:val="20"/>
        </w:rPr>
        <w:t>- 55608-495</w:t>
      </w:r>
    </w:p>
    <w:p w:rsidR="008D1EF6" w:rsidRPr="008D1EF6" w:rsidRDefault="008D1EF6" w:rsidP="008D1EF6">
      <w:pPr>
        <w:rPr>
          <w:rFonts w:ascii="Arial" w:hAnsi="Arial" w:cs="Arial"/>
          <w:sz w:val="20"/>
          <w:szCs w:val="20"/>
        </w:rPr>
      </w:pPr>
      <w:r w:rsidRPr="008D1EF6">
        <w:rPr>
          <w:rFonts w:ascii="Arial" w:hAnsi="Arial" w:cs="Arial"/>
          <w:sz w:val="20"/>
          <w:szCs w:val="20"/>
        </w:rPr>
        <w:t xml:space="preserve">Data nascimento: 26/08/1992      </w:t>
      </w:r>
    </w:p>
    <w:tbl>
      <w:tblPr>
        <w:tblW w:w="10207" w:type="dxa"/>
        <w:tblInd w:w="-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2"/>
        <w:gridCol w:w="7935"/>
      </w:tblGrid>
      <w:tr w:rsidR="008D1EF6" w:rsidRPr="008D1EF6" w:rsidTr="00132396">
        <w:trPr>
          <w:trHeight w:val="2014"/>
        </w:trPr>
        <w:tc>
          <w:tcPr>
            <w:tcW w:w="2272" w:type="dxa"/>
          </w:tcPr>
          <w:p w:rsidR="003A1181" w:rsidRDefault="003A1181" w:rsidP="00052D67">
            <w:pPr>
              <w:pStyle w:val="Categoria"/>
              <w:spacing w:line="276" w:lineRule="auto"/>
              <w:rPr>
                <w:rFonts w:cs="Arial"/>
                <w:lang w:eastAsia="en-US"/>
              </w:rPr>
            </w:pPr>
          </w:p>
          <w:p w:rsidR="00561161" w:rsidRDefault="008D1EF6" w:rsidP="00AF578B">
            <w:pPr>
              <w:pStyle w:val="Categoria"/>
              <w:spacing w:line="276" w:lineRule="auto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        </w:t>
            </w:r>
          </w:p>
          <w:p w:rsidR="008D1EF6" w:rsidRPr="008D1EF6" w:rsidRDefault="008D1EF6" w:rsidP="00AF578B">
            <w:pPr>
              <w:pStyle w:val="Categoria"/>
              <w:spacing w:line="276" w:lineRule="auto"/>
              <w:rPr>
                <w:rFonts w:cs="Arial"/>
                <w:sz w:val="28"/>
                <w:szCs w:val="28"/>
                <w:lang w:eastAsia="en-US"/>
              </w:rPr>
            </w:pPr>
            <w:r w:rsidRPr="008D1EF6">
              <w:rPr>
                <w:rFonts w:cs="Arial"/>
                <w:sz w:val="28"/>
                <w:szCs w:val="28"/>
                <w:lang w:eastAsia="en-US"/>
              </w:rPr>
              <w:t xml:space="preserve">OBJETIVO:    </w:t>
            </w:r>
          </w:p>
        </w:tc>
        <w:tc>
          <w:tcPr>
            <w:tcW w:w="7935" w:type="dxa"/>
          </w:tcPr>
          <w:p w:rsidR="003A1181" w:rsidRDefault="008D1EF6" w:rsidP="00052D67">
            <w:pPr>
              <w:pStyle w:val="Contedodatabela"/>
              <w:spacing w:line="276" w:lineRule="auto"/>
              <w:rPr>
                <w:rFonts w:cs="Arial"/>
                <w:b/>
                <w:sz w:val="24"/>
                <w:lang w:eastAsia="en-US"/>
              </w:rPr>
            </w:pPr>
            <w:r w:rsidRPr="008D1EF6">
              <w:rPr>
                <w:rFonts w:cs="Arial"/>
                <w:b/>
                <w:sz w:val="24"/>
                <w:lang w:eastAsia="en-US"/>
              </w:rPr>
              <w:t xml:space="preserve">    </w:t>
            </w:r>
            <w:r>
              <w:rPr>
                <w:rFonts w:cs="Arial"/>
                <w:b/>
                <w:sz w:val="24"/>
                <w:lang w:eastAsia="en-US"/>
              </w:rPr>
              <w:t xml:space="preserve">     </w:t>
            </w:r>
            <w:r w:rsidRPr="008D1EF6">
              <w:rPr>
                <w:rFonts w:cs="Arial"/>
                <w:b/>
                <w:sz w:val="24"/>
                <w:lang w:eastAsia="en-US"/>
              </w:rPr>
              <w:t xml:space="preserve"> </w:t>
            </w:r>
            <w:r>
              <w:rPr>
                <w:rFonts w:cs="Arial"/>
                <w:b/>
                <w:sz w:val="24"/>
                <w:lang w:eastAsia="en-US"/>
              </w:rPr>
              <w:t xml:space="preserve">         </w:t>
            </w:r>
          </w:p>
          <w:p w:rsidR="00561161" w:rsidRDefault="00561161" w:rsidP="00561161">
            <w:pPr>
              <w:pStyle w:val="Contedodatabela"/>
              <w:spacing w:line="276" w:lineRule="auto"/>
              <w:jc w:val="left"/>
              <w:rPr>
                <w:rFonts w:cs="Arial"/>
                <w:b/>
                <w:sz w:val="23"/>
                <w:szCs w:val="23"/>
                <w:shd w:val="clear" w:color="auto" w:fill="FFFFFF"/>
              </w:rPr>
            </w:pPr>
          </w:p>
          <w:p w:rsidR="007A754A" w:rsidRDefault="00AF578B" w:rsidP="009B103E">
            <w:pPr>
              <w:pStyle w:val="Contedodatabela"/>
              <w:spacing w:line="276" w:lineRule="auto"/>
              <w:jc w:val="left"/>
              <w:rPr>
                <w:rFonts w:cs="Arial"/>
                <w:b/>
                <w:sz w:val="23"/>
                <w:szCs w:val="23"/>
                <w:shd w:val="clear" w:color="auto" w:fill="FFFFFF"/>
              </w:rPr>
            </w:pP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>Em busca de nova proposta de trabalho na área Administrativo/Financeiro</w:t>
            </w:r>
            <w:r w:rsidR="00132396">
              <w:rPr>
                <w:rFonts w:cs="Arial"/>
                <w:b/>
                <w:sz w:val="23"/>
                <w:szCs w:val="23"/>
                <w:shd w:val="clear" w:color="auto" w:fill="FFFFFF"/>
              </w:rPr>
              <w:t>/Operacional</w:t>
            </w: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>.</w:t>
            </w:r>
          </w:p>
          <w:p w:rsidR="008D1EF6" w:rsidRPr="00AF578B" w:rsidRDefault="00AF578B" w:rsidP="009B103E">
            <w:pPr>
              <w:pStyle w:val="Contedodatabela"/>
              <w:spacing w:line="276" w:lineRule="auto"/>
              <w:jc w:val="left"/>
              <w:rPr>
                <w:rFonts w:cs="Arial"/>
                <w:b/>
                <w:sz w:val="24"/>
                <w:lang w:eastAsia="en-US"/>
              </w:rPr>
            </w:pP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>Entre minhas características básicas encontram-se: organização, flexibilidade</w:t>
            </w:r>
            <w:r w:rsidR="000B04AC">
              <w:rPr>
                <w:rFonts w:cs="Arial"/>
                <w:b/>
                <w:sz w:val="23"/>
                <w:szCs w:val="23"/>
                <w:shd w:val="clear" w:color="auto" w:fill="FFFFFF"/>
              </w:rPr>
              <w:t>, liderança</w:t>
            </w: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 xml:space="preserve"> e dedicação. </w:t>
            </w:r>
            <w:r w:rsidR="00561161">
              <w:rPr>
                <w:rFonts w:cs="Arial"/>
                <w:b/>
                <w:sz w:val="23"/>
                <w:szCs w:val="23"/>
                <w:shd w:val="clear" w:color="auto" w:fill="FFFFFF"/>
              </w:rPr>
              <w:t>Sou r</w:t>
            </w:r>
            <w:r w:rsidR="00561161"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>esponsá</w:t>
            </w:r>
            <w:r w:rsidR="00561161">
              <w:rPr>
                <w:rFonts w:cs="Arial"/>
                <w:b/>
                <w:sz w:val="23"/>
                <w:szCs w:val="23"/>
                <w:shd w:val="clear" w:color="auto" w:fill="FFFFFF"/>
              </w:rPr>
              <w:t>vel</w:t>
            </w:r>
            <w:r w:rsidR="00703D9A">
              <w:rPr>
                <w:rFonts w:cs="Arial"/>
                <w:b/>
                <w:sz w:val="23"/>
                <w:szCs w:val="23"/>
                <w:shd w:val="clear" w:color="auto" w:fill="FFFFFF"/>
              </w:rPr>
              <w:t>,</w:t>
            </w: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 xml:space="preserve"> </w:t>
            </w:r>
            <w:r w:rsidR="00561161">
              <w:rPr>
                <w:rFonts w:cs="Arial"/>
                <w:b/>
                <w:sz w:val="23"/>
                <w:szCs w:val="23"/>
                <w:shd w:val="clear" w:color="auto" w:fill="FFFFFF"/>
              </w:rPr>
              <w:t xml:space="preserve">proativo e </w:t>
            </w:r>
            <w:r w:rsidR="007A754A">
              <w:rPr>
                <w:rFonts w:cs="Arial"/>
                <w:b/>
                <w:sz w:val="23"/>
                <w:szCs w:val="23"/>
                <w:shd w:val="clear" w:color="auto" w:fill="FFFFFF"/>
              </w:rPr>
              <w:t xml:space="preserve"> de </w:t>
            </w:r>
            <w:r w:rsidR="008121D3">
              <w:rPr>
                <w:rFonts w:cs="Arial"/>
                <w:b/>
                <w:sz w:val="23"/>
                <w:szCs w:val="23"/>
                <w:shd w:val="clear" w:color="auto" w:fill="FFFFFF"/>
              </w:rPr>
              <w:t>f</w:t>
            </w:r>
            <w:r w:rsidR="00561161"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>ácil</w:t>
            </w:r>
            <w:r w:rsidRPr="00AF578B">
              <w:rPr>
                <w:rFonts w:cs="Arial"/>
                <w:b/>
                <w:sz w:val="23"/>
                <w:szCs w:val="23"/>
                <w:shd w:val="clear" w:color="auto" w:fill="FFFFFF"/>
              </w:rPr>
              <w:t xml:space="preserve"> relacionamento</w:t>
            </w:r>
            <w:r w:rsidR="00561161">
              <w:rPr>
                <w:rFonts w:cs="Arial"/>
                <w:b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8D1EF6" w:rsidRPr="008D1EF6" w:rsidTr="00132396">
        <w:trPr>
          <w:trHeight w:val="301"/>
        </w:trPr>
        <w:tc>
          <w:tcPr>
            <w:tcW w:w="2272" w:type="dxa"/>
          </w:tcPr>
          <w:p w:rsidR="008D1EF6" w:rsidRPr="008D1EF6" w:rsidRDefault="008D1EF6" w:rsidP="00052D67">
            <w:pPr>
              <w:pStyle w:val="Categoria"/>
              <w:rPr>
                <w:rFonts w:cs="Arial"/>
              </w:rPr>
            </w:pPr>
          </w:p>
        </w:tc>
        <w:tc>
          <w:tcPr>
            <w:tcW w:w="7935" w:type="dxa"/>
          </w:tcPr>
          <w:p w:rsidR="008D1EF6" w:rsidRPr="00561161" w:rsidRDefault="008D1EF6" w:rsidP="009D0301">
            <w:pPr>
              <w:pStyle w:val="Contedodatabela"/>
              <w:suppressLineNumbers w:val="0"/>
              <w:jc w:val="left"/>
            </w:pPr>
            <w:r w:rsidRPr="008D1EF6">
              <w:rPr>
                <w:rFonts w:cs="Arial"/>
                <w:sz w:val="24"/>
              </w:rPr>
              <w:t xml:space="preserve">       </w:t>
            </w:r>
          </w:p>
        </w:tc>
        <w:bookmarkStart w:id="1" w:name="_GoBack"/>
        <w:bookmarkEnd w:id="1"/>
      </w:tr>
      <w:tr w:rsidR="008D1EF6" w:rsidRPr="008D1EF6" w:rsidTr="008E7FC5">
        <w:tc>
          <w:tcPr>
            <w:tcW w:w="2272" w:type="dxa"/>
          </w:tcPr>
          <w:p w:rsidR="008D1EF6" w:rsidRPr="008D1EF6" w:rsidRDefault="009F6ECD" w:rsidP="009F6ECD">
            <w:pPr>
              <w:pStyle w:val="Categoria"/>
              <w:ind w:right="-5"/>
              <w:rPr>
                <w:rFonts w:cs="Arial"/>
                <w:sz w:val="28"/>
                <w:szCs w:val="28"/>
              </w:rPr>
            </w:pPr>
            <w:r w:rsidRPr="008D1EF6">
              <w:rPr>
                <w:rFonts w:cs="Arial"/>
                <w:sz w:val="28"/>
                <w:szCs w:val="28"/>
              </w:rPr>
              <w:t>Experiência</w:t>
            </w:r>
            <w:r>
              <w:rPr>
                <w:rFonts w:cs="Arial"/>
                <w:sz w:val="28"/>
                <w:szCs w:val="28"/>
              </w:rPr>
              <w:t xml:space="preserve"> Profissional</w:t>
            </w:r>
            <w:r w:rsidR="008D1EF6" w:rsidRPr="008D1EF6">
              <w:rPr>
                <w:rFonts w:cs="Arial"/>
                <w:sz w:val="28"/>
                <w:szCs w:val="28"/>
              </w:rPr>
              <w:t>:</w:t>
            </w:r>
          </w:p>
        </w:tc>
        <w:tc>
          <w:tcPr>
            <w:tcW w:w="7935" w:type="dxa"/>
          </w:tcPr>
          <w:p w:rsidR="00AF578B" w:rsidRDefault="00AF578B" w:rsidP="00AF578B">
            <w:pPr>
              <w:jc w:val="both"/>
              <w:rPr>
                <w:rFonts w:cs="Arial"/>
              </w:rPr>
            </w:pPr>
          </w:p>
          <w:p w:rsidR="00FA6FCE" w:rsidRDefault="00FA6FCE" w:rsidP="008E7FC5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D1830">
              <w:rPr>
                <w:rFonts w:ascii="Arial" w:hAnsi="Arial" w:cs="Arial"/>
                <w:b/>
              </w:rPr>
              <w:t>2015</w:t>
            </w:r>
            <w:r w:rsidR="001D1830" w:rsidRPr="001D1830">
              <w:rPr>
                <w:rFonts w:ascii="Arial" w:hAnsi="Arial" w:cs="Arial"/>
                <w:b/>
              </w:rPr>
              <w:t>-</w:t>
            </w:r>
            <w:r w:rsidRPr="001D1830">
              <w:rPr>
                <w:rFonts w:ascii="Arial" w:hAnsi="Arial" w:cs="Arial"/>
                <w:b/>
              </w:rPr>
              <w:t>201</w:t>
            </w:r>
            <w:r w:rsidR="00132396">
              <w:rPr>
                <w:rFonts w:ascii="Arial" w:hAnsi="Arial" w:cs="Arial"/>
                <w:b/>
              </w:rPr>
              <w:t>7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 xml:space="preserve">- </w:t>
            </w:r>
            <w:r w:rsidRPr="00EB663A">
              <w:rPr>
                <w:rFonts w:ascii="Arial" w:hAnsi="Arial" w:cs="Arial"/>
                <w:b/>
              </w:rPr>
              <w:t>V</w:t>
            </w:r>
            <w:r w:rsidR="00EB663A">
              <w:rPr>
                <w:rFonts w:ascii="Arial" w:hAnsi="Arial" w:cs="Arial"/>
                <w:b/>
              </w:rPr>
              <w:t>erdão</w:t>
            </w:r>
            <w:r w:rsidR="00EB663A" w:rsidRPr="00E26751">
              <w:rPr>
                <w:rFonts w:ascii="Arial" w:hAnsi="Arial" w:cs="Arial"/>
                <w:b/>
                <w:u w:val="single"/>
              </w:rPr>
              <w:t xml:space="preserve"> Distribuidora</w:t>
            </w:r>
            <w:r w:rsidRPr="00E26751">
              <w:rPr>
                <w:rFonts w:ascii="Arial" w:hAnsi="Arial" w:cs="Arial"/>
                <w:u w:val="single"/>
              </w:rPr>
              <w:t xml:space="preserve"> – A</w:t>
            </w:r>
            <w:r w:rsidR="007B783D" w:rsidRPr="00E26751">
              <w:rPr>
                <w:rFonts w:ascii="Arial" w:hAnsi="Arial" w:cs="Arial"/>
                <w:u w:val="single"/>
              </w:rPr>
              <w:t>ssistente</w:t>
            </w:r>
            <w:r w:rsidRPr="00E26751">
              <w:rPr>
                <w:rFonts w:ascii="Arial" w:hAnsi="Arial" w:cs="Arial"/>
                <w:u w:val="single"/>
              </w:rPr>
              <w:t xml:space="preserve"> Administrativo</w:t>
            </w:r>
            <w:r>
              <w:rPr>
                <w:rFonts w:ascii="Arial" w:hAnsi="Arial" w:cs="Arial"/>
              </w:rPr>
              <w:t xml:space="preserve">: </w:t>
            </w:r>
            <w:r w:rsidR="008E7FC5" w:rsidRPr="008E7FC5">
              <w:rPr>
                <w:rFonts w:ascii="Arial" w:hAnsi="Arial" w:cs="Arial"/>
              </w:rPr>
              <w:t>Registrar a entrada e saída de documentos; triar, conferir e distribuir</w:t>
            </w:r>
            <w:r w:rsidR="008E7FC5">
              <w:rPr>
                <w:rFonts w:ascii="Arial" w:hAnsi="Arial" w:cs="Arial"/>
              </w:rPr>
              <w:t>,</w:t>
            </w:r>
            <w:r w:rsidR="008E7FC5" w:rsidRPr="008E7FC5">
              <w:rPr>
                <w:rFonts w:ascii="Arial" w:hAnsi="Arial" w:cs="Arial"/>
              </w:rPr>
              <w:t xml:space="preserve"> submeter pareceres para apreciação da chefia; classificar documentos, arquivar; preparar relatórios, coletar dados; elaborar;  planilhas de cálculos e correspondência;   acompanhar processos administrativos e trabalhistas; atuar como preposto, encaminhar protocolos internos; atualizar cadastro; atender usuários no local ou à distância; atender fornecedores; dar suporte administrativo e técnico na área de recursos humanos</w:t>
            </w:r>
            <w:r w:rsidR="008E7FC5">
              <w:rPr>
                <w:rFonts w:ascii="Arial" w:hAnsi="Arial" w:cs="Arial"/>
              </w:rPr>
              <w:t>;</w:t>
            </w:r>
            <w:r w:rsidR="008E7FC5" w:rsidRPr="008E7FC5">
              <w:rPr>
                <w:rFonts w:ascii="Arial" w:hAnsi="Arial" w:cs="Arial"/>
              </w:rPr>
              <w:t xml:space="preserve"> orientar colaboradores sobre direitos e deveres; controlar frequência e deslocamentos; atuar na elaboração da folha de pagamento; controlar recepção e distribuição de benefícios; dar suporte administrativo e técnico na área de materiais, patrimônio e logística; controlar material e distribuir material de expediente; controlar expedição de malotes e recebimentos; pesquisar preços; dar suporte administrativo e técnico na área orçamentária e financeira</w:t>
            </w:r>
            <w:r w:rsidR="001D18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8E7FC5">
              <w:rPr>
                <w:rFonts w:ascii="Arial" w:hAnsi="Arial" w:cs="Arial"/>
              </w:rPr>
              <w:t>Orientar colaboradores</w:t>
            </w:r>
            <w:r w:rsidR="00132396">
              <w:rPr>
                <w:rFonts w:ascii="Arial" w:hAnsi="Arial" w:cs="Arial"/>
              </w:rPr>
              <w:t xml:space="preserve"> sobre</w:t>
            </w:r>
            <w:r>
              <w:rPr>
                <w:rFonts w:ascii="Arial" w:hAnsi="Arial" w:cs="Arial"/>
              </w:rPr>
              <w:t xml:space="preserve"> técnicas de </w:t>
            </w:r>
            <w:r w:rsidR="00EB663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egurança do trabalho</w:t>
            </w:r>
            <w:r w:rsidR="0013239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132396">
              <w:rPr>
                <w:rFonts w:ascii="Arial" w:hAnsi="Arial" w:cs="Arial"/>
              </w:rPr>
              <w:t>O</w:t>
            </w:r>
            <w:r w:rsidR="00EB663A">
              <w:rPr>
                <w:rFonts w:ascii="Arial" w:hAnsi="Arial" w:cs="Arial"/>
              </w:rPr>
              <w:t>rganizar e controlar manutenção de arq</w:t>
            </w:r>
            <w:r w:rsidR="00132396">
              <w:rPr>
                <w:rFonts w:ascii="Arial" w:hAnsi="Arial" w:cs="Arial"/>
              </w:rPr>
              <w:t>uivo.</w:t>
            </w:r>
            <w:r w:rsidR="00EB663A">
              <w:rPr>
                <w:rFonts w:ascii="Arial" w:hAnsi="Arial" w:cs="Arial"/>
              </w:rPr>
              <w:t xml:space="preserve"> </w:t>
            </w:r>
          </w:p>
          <w:p w:rsidR="00A55CAE" w:rsidRPr="001D1830" w:rsidRDefault="008D1EF6" w:rsidP="00A55CAE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1D1830">
              <w:rPr>
                <w:rFonts w:ascii="Arial" w:hAnsi="Arial" w:cs="Arial"/>
                <w:b/>
              </w:rPr>
              <w:t>2012</w:t>
            </w:r>
            <w:r w:rsidR="001D1830" w:rsidRPr="001D1830">
              <w:rPr>
                <w:rFonts w:ascii="Arial" w:hAnsi="Arial" w:cs="Arial"/>
                <w:b/>
              </w:rPr>
              <w:t>-</w:t>
            </w:r>
            <w:r w:rsidRPr="001D1830">
              <w:rPr>
                <w:rFonts w:ascii="Arial" w:hAnsi="Arial" w:cs="Arial"/>
                <w:b/>
              </w:rPr>
              <w:t>201</w:t>
            </w:r>
            <w:r w:rsidR="00AF578B" w:rsidRPr="001D1830">
              <w:rPr>
                <w:rFonts w:ascii="Arial" w:hAnsi="Arial" w:cs="Arial"/>
                <w:b/>
              </w:rPr>
              <w:t>4</w:t>
            </w:r>
            <w:r w:rsidRPr="001D1830">
              <w:rPr>
                <w:rFonts w:cs="Arial"/>
              </w:rPr>
              <w:t xml:space="preserve"> –</w:t>
            </w:r>
            <w:r w:rsidR="00B70CF2" w:rsidRPr="001D1830">
              <w:rPr>
                <w:rFonts w:cs="Arial"/>
              </w:rPr>
              <w:t xml:space="preserve"> </w:t>
            </w:r>
            <w:r w:rsidR="00132396" w:rsidRPr="00132396">
              <w:rPr>
                <w:rFonts w:ascii="Arial" w:hAnsi="Arial" w:cs="Arial"/>
              </w:rPr>
              <w:t>A</w:t>
            </w:r>
            <w:r w:rsidR="00132396" w:rsidRPr="00132396">
              <w:rPr>
                <w:rFonts w:ascii="Arial" w:hAnsi="Arial" w:cs="Arial"/>
                <w:b/>
              </w:rPr>
              <w:t xml:space="preserve">quiles Carlos dos Santos </w:t>
            </w:r>
            <w:proofErr w:type="spellStart"/>
            <w:r w:rsidR="00132396" w:rsidRPr="00132396">
              <w:rPr>
                <w:rFonts w:ascii="Arial" w:hAnsi="Arial" w:cs="Arial"/>
                <w:b/>
              </w:rPr>
              <w:t>Ltda</w:t>
            </w:r>
            <w:proofErr w:type="spellEnd"/>
            <w:r w:rsidR="00B70CF2" w:rsidRPr="001D1830">
              <w:rPr>
                <w:rFonts w:cs="Arial"/>
                <w:b/>
              </w:rPr>
              <w:t>-</w:t>
            </w:r>
            <w:proofErr w:type="gramStart"/>
            <w:r w:rsidRPr="001D1830">
              <w:rPr>
                <w:rFonts w:cs="Arial"/>
              </w:rPr>
              <w:t xml:space="preserve"> </w:t>
            </w:r>
            <w:r w:rsidRPr="001D1830">
              <w:rPr>
                <w:rFonts w:cs="Arial"/>
                <w:b/>
              </w:rPr>
              <w:t xml:space="preserve"> </w:t>
            </w:r>
            <w:proofErr w:type="gramEnd"/>
            <w:r w:rsidRPr="001D1830">
              <w:rPr>
                <w:rFonts w:cs="Arial"/>
              </w:rPr>
              <w:t xml:space="preserve">– </w:t>
            </w:r>
            <w:r w:rsidR="00AF578B" w:rsidRPr="001D1830">
              <w:rPr>
                <w:rFonts w:ascii="Arial" w:hAnsi="Arial" w:cs="Arial"/>
                <w:u w:val="single"/>
              </w:rPr>
              <w:t>Assistente</w:t>
            </w:r>
            <w:r w:rsidRPr="001D1830">
              <w:rPr>
                <w:rFonts w:ascii="Arial" w:hAnsi="Arial" w:cs="Arial"/>
                <w:u w:val="single"/>
              </w:rPr>
              <w:t xml:space="preserve"> Administrativo e Financeiro:</w:t>
            </w:r>
            <w:r w:rsidR="00C75E62" w:rsidRPr="001D1830">
              <w:rPr>
                <w:rFonts w:ascii="Arial" w:hAnsi="Arial" w:cs="Arial"/>
                <w:u w:val="single"/>
              </w:rPr>
              <w:t xml:space="preserve"> </w:t>
            </w:r>
            <w:r w:rsidR="00C75E62" w:rsidRPr="001D1830">
              <w:rPr>
                <w:rFonts w:ascii="Arial" w:hAnsi="Arial" w:cs="Arial"/>
              </w:rPr>
              <w:t>Principais atividades</w:t>
            </w:r>
            <w:r w:rsidRPr="001D1830">
              <w:rPr>
                <w:rFonts w:ascii="Arial" w:hAnsi="Arial" w:cs="Arial"/>
              </w:rPr>
              <w:t xml:space="preserve"> </w:t>
            </w:r>
            <w:r w:rsidR="00B70CF2" w:rsidRPr="001D1830">
              <w:rPr>
                <w:rFonts w:ascii="Arial" w:hAnsi="Arial" w:cs="Arial"/>
              </w:rPr>
              <w:t xml:space="preserve"> </w:t>
            </w:r>
            <w:r w:rsidR="00C75E62" w:rsidRPr="001D1830">
              <w:rPr>
                <w:rFonts w:ascii="Arial" w:hAnsi="Arial" w:cs="Arial"/>
              </w:rPr>
              <w:t>Gestão de pessoas, rotinas administrativas e trabalhistas</w:t>
            </w:r>
            <w:r w:rsidR="00AF578B" w:rsidRPr="001D1830">
              <w:rPr>
                <w:rFonts w:ascii="Arial" w:hAnsi="Arial" w:cs="Arial"/>
                <w:color w:val="444444"/>
                <w:shd w:val="clear" w:color="auto" w:fill="FFFFFF"/>
              </w:rPr>
              <w:t>.</w:t>
            </w:r>
            <w:r w:rsidR="00AF578B" w:rsidRPr="001D1830">
              <w:rPr>
                <w:rFonts w:ascii="Arial" w:hAnsi="Arial" w:cs="Arial"/>
              </w:rPr>
              <w:t xml:space="preserve"> Contas a pagar e receber,</w:t>
            </w:r>
            <w:r w:rsidR="00C75E62" w:rsidRPr="001D1830">
              <w:rPr>
                <w:rFonts w:ascii="Arial" w:hAnsi="Arial" w:cs="Arial"/>
              </w:rPr>
              <w:t xml:space="preserve"> cobrança,</w:t>
            </w:r>
            <w:r w:rsidR="00AF578B" w:rsidRPr="001D1830">
              <w:rPr>
                <w:rFonts w:ascii="Arial" w:hAnsi="Arial" w:cs="Arial"/>
              </w:rPr>
              <w:t xml:space="preserve"> fechamento de caixas, tesouraria.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 xml:space="preserve"> Controle</w:t>
            </w:r>
            <w:r w:rsidR="00C75E62" w:rsidRPr="001D1830">
              <w:rPr>
                <w:rFonts w:ascii="Arial" w:hAnsi="Arial" w:cs="Arial"/>
                <w:shd w:val="clear" w:color="auto" w:fill="FFFFFF"/>
              </w:rPr>
              <w:t xml:space="preserve"> do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 xml:space="preserve"> estoque</w:t>
            </w:r>
            <w:r w:rsidR="00132396">
              <w:rPr>
                <w:rFonts w:ascii="Arial" w:hAnsi="Arial" w:cs="Arial"/>
                <w:shd w:val="clear" w:color="auto" w:fill="FFFFFF"/>
              </w:rPr>
              <w:t>, i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>mobilizado,</w:t>
            </w:r>
            <w:proofErr w:type="gramStart"/>
            <w:r w:rsidR="00AF578B" w:rsidRPr="001D1830">
              <w:rPr>
                <w:rFonts w:ascii="Arial" w:hAnsi="Arial" w:cs="Arial"/>
                <w:shd w:val="clear" w:color="auto" w:fill="FFFFFF"/>
              </w:rPr>
              <w:t xml:space="preserve">   </w:t>
            </w:r>
            <w:proofErr w:type="gramEnd"/>
            <w:r w:rsidR="00AF578B" w:rsidRPr="001D1830">
              <w:rPr>
                <w:rFonts w:ascii="Arial" w:hAnsi="Arial" w:cs="Arial"/>
                <w:shd w:val="clear" w:color="auto" w:fill="FFFFFF"/>
              </w:rPr>
              <w:t>acompanhamento de técnicos terceirizados,  manutenção dos equipamentos essenciais. Emissão e conferência de nota fiscal</w:t>
            </w:r>
            <w:r w:rsidR="008121D3" w:rsidRPr="001D1830">
              <w:rPr>
                <w:rFonts w:ascii="Arial" w:hAnsi="Arial" w:cs="Arial"/>
                <w:shd w:val="clear" w:color="auto" w:fill="FFFFFF"/>
              </w:rPr>
              <w:t>/escrituração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>. Noções do Sistema SAP, conferên</w:t>
            </w:r>
            <w:r w:rsidR="00C75E62" w:rsidRPr="001D1830">
              <w:rPr>
                <w:rFonts w:ascii="Arial" w:hAnsi="Arial" w:cs="Arial"/>
                <w:shd w:val="clear" w:color="auto" w:fill="FFFFFF"/>
              </w:rPr>
              <w:t xml:space="preserve">cia, produtos e notas fiscais, 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>acompanhamento de pedidos de compras</w:t>
            </w:r>
            <w:r w:rsidR="00132396">
              <w:rPr>
                <w:rFonts w:ascii="Arial" w:hAnsi="Arial" w:cs="Arial"/>
                <w:shd w:val="clear" w:color="auto" w:fill="FFFFFF"/>
              </w:rPr>
              <w:t>.</w:t>
            </w:r>
            <w:r w:rsidR="00AF578B" w:rsidRPr="001D183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B70CF2" w:rsidRPr="001D1830">
              <w:rPr>
                <w:rFonts w:ascii="Arial" w:hAnsi="Arial" w:cs="Arial"/>
              </w:rPr>
              <w:t>Faturamento com</w:t>
            </w:r>
            <w:r w:rsidR="00561161" w:rsidRPr="001D1830">
              <w:rPr>
                <w:rFonts w:ascii="Arial" w:hAnsi="Arial" w:cs="Arial"/>
              </w:rPr>
              <w:t xml:space="preserve"> e sem</w:t>
            </w:r>
            <w:r w:rsidR="00B70CF2" w:rsidRPr="001D1830">
              <w:rPr>
                <w:rFonts w:ascii="Arial" w:hAnsi="Arial" w:cs="Arial"/>
              </w:rPr>
              <w:t xml:space="preserve"> certificação digital, logística</w:t>
            </w:r>
            <w:r w:rsidR="001C5F28" w:rsidRPr="001D1830">
              <w:rPr>
                <w:rFonts w:ascii="Arial" w:hAnsi="Arial" w:cs="Arial"/>
              </w:rPr>
              <w:t>.</w:t>
            </w:r>
            <w:r w:rsidR="008061D2" w:rsidRPr="001D1830">
              <w:rPr>
                <w:rFonts w:ascii="Arial" w:hAnsi="Arial" w:cs="Arial"/>
              </w:rPr>
              <w:t xml:space="preserve"> Marketing digital.</w:t>
            </w:r>
            <w:r w:rsidR="00B70CF2" w:rsidRPr="001D1830">
              <w:rPr>
                <w:rFonts w:ascii="Arial" w:hAnsi="Arial" w:cs="Arial"/>
              </w:rPr>
              <w:t xml:space="preserve"> </w:t>
            </w:r>
          </w:p>
          <w:p w:rsidR="009D0301" w:rsidRPr="008D1EF6" w:rsidRDefault="008D1EF6" w:rsidP="001D1830">
            <w:pPr>
              <w:pStyle w:val="Contedodatabela"/>
              <w:numPr>
                <w:ilvl w:val="0"/>
                <w:numId w:val="6"/>
              </w:numPr>
              <w:rPr>
                <w:rFonts w:cs="Arial"/>
                <w:sz w:val="24"/>
              </w:rPr>
            </w:pPr>
            <w:r w:rsidRPr="001D1830">
              <w:rPr>
                <w:rFonts w:cs="Arial"/>
                <w:b/>
                <w:sz w:val="24"/>
              </w:rPr>
              <w:t>2010</w:t>
            </w:r>
            <w:r w:rsidR="001D1830" w:rsidRPr="001D1830">
              <w:rPr>
                <w:rFonts w:cs="Arial"/>
                <w:b/>
                <w:sz w:val="24"/>
              </w:rPr>
              <w:t>-</w:t>
            </w:r>
            <w:r w:rsidRPr="001D1830">
              <w:rPr>
                <w:rFonts w:cs="Arial"/>
                <w:b/>
                <w:sz w:val="24"/>
              </w:rPr>
              <w:t>2012</w:t>
            </w:r>
            <w:r w:rsidRPr="009F6ECD">
              <w:rPr>
                <w:rFonts w:cs="Arial"/>
                <w:sz w:val="24"/>
              </w:rPr>
              <w:t xml:space="preserve"> – </w:t>
            </w:r>
            <w:r w:rsidRPr="009F6ECD">
              <w:rPr>
                <w:rFonts w:cs="Arial"/>
                <w:b/>
                <w:sz w:val="24"/>
              </w:rPr>
              <w:t>Instituto Nordeste e Cidadania</w:t>
            </w:r>
            <w:r w:rsidR="00F40B9B" w:rsidRPr="009F6ECD">
              <w:rPr>
                <w:rFonts w:cs="Arial"/>
                <w:b/>
                <w:sz w:val="24"/>
              </w:rPr>
              <w:t xml:space="preserve"> – Banco do nordeste.</w:t>
            </w:r>
            <w:r w:rsidRPr="009F6ECD">
              <w:rPr>
                <w:rFonts w:cs="Arial"/>
                <w:sz w:val="24"/>
              </w:rPr>
              <w:t xml:space="preserve"> (</w:t>
            </w:r>
            <w:proofErr w:type="spellStart"/>
            <w:proofErr w:type="gramStart"/>
            <w:r w:rsidRPr="009F6ECD">
              <w:rPr>
                <w:rFonts w:cs="Arial"/>
                <w:sz w:val="24"/>
              </w:rPr>
              <w:t>CrediAmigo</w:t>
            </w:r>
            <w:proofErr w:type="spellEnd"/>
            <w:proofErr w:type="gramEnd"/>
            <w:r w:rsidRPr="009F6ECD">
              <w:rPr>
                <w:rFonts w:cs="Arial"/>
                <w:sz w:val="24"/>
              </w:rPr>
              <w:t xml:space="preserve">) - </w:t>
            </w:r>
            <w:r w:rsidRPr="009F6ECD">
              <w:rPr>
                <w:rFonts w:cs="Arial"/>
                <w:sz w:val="24"/>
                <w:u w:val="single"/>
              </w:rPr>
              <w:t>Auxiliar Administrativo:</w:t>
            </w:r>
            <w:r w:rsidRPr="009F6ECD">
              <w:rPr>
                <w:rFonts w:cs="Arial"/>
                <w:sz w:val="24"/>
              </w:rPr>
              <w:t xml:space="preserve"> Atendimento ao cliente,</w:t>
            </w:r>
            <w:r w:rsidR="00A55CAE" w:rsidRPr="009F6ECD">
              <w:rPr>
                <w:rFonts w:cs="Arial"/>
                <w:sz w:val="24"/>
              </w:rPr>
              <w:t xml:space="preserve"> empréstimos</w:t>
            </w:r>
            <w:r w:rsidRPr="009F6ECD">
              <w:rPr>
                <w:rFonts w:cs="Arial"/>
                <w:sz w:val="24"/>
              </w:rPr>
              <w:t xml:space="preserve"> cobrança, negociação, arquivamento de pastas e dossiês, protocolo de pastas, cadastro de clientes, envio de malotes, controle de notas promissórias, recolhimento de assinaturas, auxilio na liberação de crédito, controle de estoque.</w:t>
            </w:r>
          </w:p>
        </w:tc>
      </w:tr>
      <w:tr w:rsidR="008D1EF6" w:rsidRPr="008D1EF6" w:rsidTr="008E7FC5">
        <w:tc>
          <w:tcPr>
            <w:tcW w:w="2272" w:type="dxa"/>
          </w:tcPr>
          <w:p w:rsidR="008D1EF6" w:rsidRPr="008D1EF6" w:rsidRDefault="009F6ECD" w:rsidP="00052D67">
            <w:pPr>
              <w:pStyle w:val="Categoria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Formação</w:t>
            </w:r>
            <w:r w:rsidR="008D1EF6" w:rsidRPr="008D1EF6">
              <w:rPr>
                <w:rFonts w:cs="Arial"/>
                <w:sz w:val="28"/>
                <w:szCs w:val="28"/>
              </w:rPr>
              <w:t>:</w:t>
            </w:r>
            <w:proofErr w:type="gramStart"/>
            <w:r w:rsidR="008D1EF6" w:rsidRPr="008D1EF6"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7935" w:type="dxa"/>
          </w:tcPr>
          <w:p w:rsidR="008D1EF6" w:rsidRPr="008D1EF6" w:rsidRDefault="008D1EF6" w:rsidP="00132396">
            <w:pPr>
              <w:pStyle w:val="Contedodatabela"/>
              <w:numPr>
                <w:ilvl w:val="0"/>
                <w:numId w:val="6"/>
              </w:numPr>
              <w:rPr>
                <w:rFonts w:cs="Arial"/>
                <w:sz w:val="24"/>
              </w:rPr>
            </w:pPr>
            <w:proofErr w:type="gramEnd"/>
            <w:r w:rsidRPr="00AF578B">
              <w:rPr>
                <w:rFonts w:cs="Arial"/>
                <w:sz w:val="24"/>
              </w:rPr>
              <w:t xml:space="preserve">Ensino </w:t>
            </w:r>
            <w:r w:rsidR="00FA6FCE">
              <w:rPr>
                <w:rFonts w:cs="Arial"/>
                <w:sz w:val="24"/>
              </w:rPr>
              <w:t>Superior</w:t>
            </w:r>
            <w:r w:rsidR="00132396">
              <w:rPr>
                <w:rFonts w:cs="Arial"/>
                <w:sz w:val="24"/>
              </w:rPr>
              <w:t xml:space="preserve"> incompleto</w:t>
            </w:r>
            <w:r w:rsidR="00FA6FCE">
              <w:rPr>
                <w:rFonts w:cs="Arial"/>
                <w:sz w:val="24"/>
              </w:rPr>
              <w:t xml:space="preserve"> – Administração Geral –</w:t>
            </w:r>
            <w:proofErr w:type="spellStart"/>
            <w:r w:rsidR="00FA6FCE">
              <w:rPr>
                <w:rFonts w:cs="Arial"/>
                <w:sz w:val="24"/>
              </w:rPr>
              <w:t>Facol</w:t>
            </w:r>
            <w:proofErr w:type="spellEnd"/>
            <w:r w:rsidR="00FA6FCE">
              <w:rPr>
                <w:rFonts w:cs="Arial"/>
                <w:sz w:val="24"/>
              </w:rPr>
              <w:t xml:space="preserve"> - </w:t>
            </w:r>
          </w:p>
        </w:tc>
      </w:tr>
      <w:tr w:rsidR="008D1EF6" w:rsidRPr="008D1EF6" w:rsidTr="00927F10">
        <w:trPr>
          <w:trHeight w:val="165"/>
        </w:trPr>
        <w:tc>
          <w:tcPr>
            <w:tcW w:w="2272" w:type="dxa"/>
          </w:tcPr>
          <w:p w:rsidR="008D1EF6" w:rsidRPr="008D1EF6" w:rsidRDefault="008D1EF6" w:rsidP="00052D67">
            <w:pPr>
              <w:pStyle w:val="Categoria"/>
              <w:rPr>
                <w:rFonts w:cs="Arial"/>
              </w:rPr>
            </w:pPr>
          </w:p>
        </w:tc>
        <w:tc>
          <w:tcPr>
            <w:tcW w:w="7935" w:type="dxa"/>
          </w:tcPr>
          <w:p w:rsidR="008D1EF6" w:rsidRPr="008D1EF6" w:rsidRDefault="008D1EF6" w:rsidP="008D1EF6">
            <w:pPr>
              <w:pStyle w:val="Contedodatabela"/>
              <w:ind w:left="360"/>
              <w:rPr>
                <w:rFonts w:cs="Arial"/>
                <w:sz w:val="24"/>
              </w:rPr>
            </w:pPr>
          </w:p>
        </w:tc>
      </w:tr>
      <w:tr w:rsidR="008D1EF6" w:rsidRPr="008D1EF6" w:rsidTr="008E7FC5">
        <w:tc>
          <w:tcPr>
            <w:tcW w:w="2272" w:type="dxa"/>
          </w:tcPr>
          <w:p w:rsidR="009F6ECD" w:rsidRPr="008D1EF6" w:rsidRDefault="00C75E62" w:rsidP="00C75E62">
            <w:pPr>
              <w:pStyle w:val="Categoria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Qualificações e Atividades Complementares</w:t>
            </w:r>
          </w:p>
        </w:tc>
        <w:tc>
          <w:tcPr>
            <w:tcW w:w="7935" w:type="dxa"/>
          </w:tcPr>
          <w:p w:rsidR="008D1EF6" w:rsidRPr="00561161" w:rsidRDefault="008D1EF6" w:rsidP="008D1EF6">
            <w:pPr>
              <w:pStyle w:val="Contedodatabela"/>
              <w:numPr>
                <w:ilvl w:val="0"/>
                <w:numId w:val="6"/>
              </w:numPr>
              <w:rPr>
                <w:rFonts w:cs="Arial"/>
                <w:sz w:val="24"/>
                <w:lang w:val="en-US"/>
              </w:rPr>
            </w:pPr>
            <w:r w:rsidRPr="00561161">
              <w:rPr>
                <w:rFonts w:cs="Arial"/>
                <w:sz w:val="24"/>
                <w:lang w:val="en-US"/>
              </w:rPr>
              <w:t>Internet, Word, Excel</w:t>
            </w:r>
            <w:r w:rsidR="00C75E62">
              <w:rPr>
                <w:rFonts w:cs="Arial"/>
                <w:sz w:val="24"/>
                <w:lang w:val="en-US"/>
              </w:rPr>
              <w:t xml:space="preserve"> </w:t>
            </w:r>
            <w:proofErr w:type="spellStart"/>
            <w:r w:rsidR="00C75E62">
              <w:rPr>
                <w:rFonts w:cs="Arial"/>
                <w:sz w:val="24"/>
                <w:lang w:val="en-US"/>
              </w:rPr>
              <w:t>intermedi</w:t>
            </w:r>
            <w:r w:rsidR="009412F2">
              <w:rPr>
                <w:rFonts w:cs="Arial"/>
                <w:sz w:val="24"/>
                <w:lang w:val="en-US"/>
              </w:rPr>
              <w:t>á</w:t>
            </w:r>
            <w:r w:rsidR="00C75E62">
              <w:rPr>
                <w:rFonts w:cs="Arial"/>
                <w:sz w:val="24"/>
                <w:lang w:val="en-US"/>
              </w:rPr>
              <w:t>rio</w:t>
            </w:r>
            <w:proofErr w:type="spellEnd"/>
            <w:r w:rsidR="009F6ECD">
              <w:rPr>
                <w:rFonts w:cs="Arial"/>
                <w:sz w:val="24"/>
                <w:lang w:val="en-US"/>
              </w:rPr>
              <w:t>,</w:t>
            </w:r>
            <w:r w:rsidR="008061D2">
              <w:rPr>
                <w:rFonts w:cs="Arial"/>
                <w:sz w:val="24"/>
                <w:lang w:val="en-US"/>
              </w:rPr>
              <w:t xml:space="preserve"> </w:t>
            </w:r>
            <w:r w:rsidRPr="00561161">
              <w:rPr>
                <w:rFonts w:cs="Arial"/>
                <w:sz w:val="24"/>
                <w:lang w:val="en-US"/>
              </w:rPr>
              <w:t>PowerPoint, Paint.</w:t>
            </w:r>
            <w:r w:rsidR="00AF578B" w:rsidRPr="00561161">
              <w:rPr>
                <w:rFonts w:cs="Arial"/>
                <w:sz w:val="24"/>
                <w:lang w:val="en-US"/>
              </w:rPr>
              <w:t xml:space="preserve"> </w:t>
            </w:r>
          </w:p>
          <w:p w:rsidR="00C75E62" w:rsidRDefault="008D1EF6" w:rsidP="008D1EF6">
            <w:pPr>
              <w:pStyle w:val="Contedodatabela"/>
              <w:numPr>
                <w:ilvl w:val="0"/>
                <w:numId w:val="6"/>
              </w:numPr>
              <w:tabs>
                <w:tab w:val="left" w:pos="720"/>
              </w:tabs>
              <w:rPr>
                <w:rFonts w:cs="Arial"/>
                <w:sz w:val="24"/>
              </w:rPr>
            </w:pPr>
            <w:r w:rsidRPr="00C75E62">
              <w:rPr>
                <w:rFonts w:cs="Arial"/>
                <w:sz w:val="24"/>
              </w:rPr>
              <w:t xml:space="preserve">Ocupações Administrativas - (CIEE) </w:t>
            </w:r>
          </w:p>
          <w:p w:rsidR="008D1EF6" w:rsidRPr="00C75E62" w:rsidRDefault="008D1EF6" w:rsidP="008D1EF6">
            <w:pPr>
              <w:pStyle w:val="Contedodatabela"/>
              <w:numPr>
                <w:ilvl w:val="0"/>
                <w:numId w:val="6"/>
              </w:numPr>
              <w:tabs>
                <w:tab w:val="left" w:pos="720"/>
              </w:tabs>
              <w:rPr>
                <w:rFonts w:cs="Arial"/>
                <w:sz w:val="24"/>
              </w:rPr>
            </w:pPr>
            <w:r w:rsidRPr="00C75E62">
              <w:rPr>
                <w:rFonts w:cs="Arial"/>
                <w:sz w:val="24"/>
              </w:rPr>
              <w:t>Emissão de notas fiscais</w:t>
            </w:r>
            <w:r w:rsidR="00927F10">
              <w:rPr>
                <w:rFonts w:cs="Arial"/>
                <w:sz w:val="24"/>
              </w:rPr>
              <w:t>-</w:t>
            </w:r>
            <w:r w:rsidRPr="00C75E62">
              <w:rPr>
                <w:rFonts w:cs="Arial"/>
                <w:sz w:val="24"/>
              </w:rPr>
              <w:t xml:space="preserve"> (SEBRAE)</w:t>
            </w:r>
          </w:p>
          <w:p w:rsidR="00AF578B" w:rsidRDefault="008D1EF6" w:rsidP="009F6ECD">
            <w:pPr>
              <w:pStyle w:val="Contedodatabela"/>
              <w:numPr>
                <w:ilvl w:val="0"/>
                <w:numId w:val="6"/>
              </w:numPr>
              <w:tabs>
                <w:tab w:val="left" w:pos="720"/>
              </w:tabs>
              <w:rPr>
                <w:rFonts w:cs="Arial"/>
                <w:sz w:val="24"/>
              </w:rPr>
            </w:pPr>
            <w:r w:rsidRPr="009D0301">
              <w:rPr>
                <w:rFonts w:cs="Arial"/>
                <w:sz w:val="24"/>
              </w:rPr>
              <w:t>Administração financeira/noções de logística</w:t>
            </w:r>
            <w:r w:rsidR="00132396">
              <w:rPr>
                <w:rFonts w:cs="Arial"/>
                <w:sz w:val="24"/>
              </w:rPr>
              <w:t>- (SEBRAE)</w:t>
            </w:r>
          </w:p>
          <w:p w:rsidR="009F6ECD" w:rsidRDefault="009F6ECD" w:rsidP="009F6ECD">
            <w:pPr>
              <w:pStyle w:val="Contedodatabela"/>
              <w:numPr>
                <w:ilvl w:val="0"/>
                <w:numId w:val="6"/>
              </w:numPr>
              <w:tabs>
                <w:tab w:val="left" w:pos="72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Curso inglês</w:t>
            </w:r>
            <w:r w:rsidR="00FA6FCE">
              <w:rPr>
                <w:rFonts w:cs="Arial"/>
                <w:sz w:val="24"/>
              </w:rPr>
              <w:t xml:space="preserve"> </w:t>
            </w:r>
            <w:r w:rsidR="00132396">
              <w:rPr>
                <w:rFonts w:cs="Arial"/>
                <w:sz w:val="24"/>
              </w:rPr>
              <w:t>(</w:t>
            </w:r>
            <w:r w:rsidR="00927F10">
              <w:rPr>
                <w:rFonts w:cs="Arial"/>
                <w:sz w:val="24"/>
              </w:rPr>
              <w:t>em andamento</w:t>
            </w:r>
            <w:r w:rsidR="00132396">
              <w:rPr>
                <w:rFonts w:cs="Arial"/>
                <w:sz w:val="24"/>
              </w:rPr>
              <w:t>)</w:t>
            </w:r>
            <w:r>
              <w:rPr>
                <w:rFonts w:cs="Arial"/>
                <w:sz w:val="24"/>
              </w:rPr>
              <w:t>.</w:t>
            </w:r>
          </w:p>
          <w:p w:rsidR="009F6ECD" w:rsidRDefault="009F6ECD" w:rsidP="009F6ECD">
            <w:pPr>
              <w:pStyle w:val="Contedodatabela"/>
              <w:numPr>
                <w:ilvl w:val="0"/>
                <w:numId w:val="6"/>
              </w:numPr>
              <w:tabs>
                <w:tab w:val="left" w:pos="72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Marketing em vendas no varejo </w:t>
            </w:r>
          </w:p>
          <w:p w:rsidR="0005671C" w:rsidRDefault="0005671C" w:rsidP="0005671C">
            <w:pPr>
              <w:pStyle w:val="Contedodatabela"/>
              <w:tabs>
                <w:tab w:val="left" w:pos="720"/>
              </w:tabs>
              <w:rPr>
                <w:rFonts w:cs="Arial"/>
                <w:sz w:val="24"/>
              </w:rPr>
            </w:pPr>
          </w:p>
          <w:p w:rsidR="0005671C" w:rsidRDefault="0005671C" w:rsidP="0005671C">
            <w:pPr>
              <w:pStyle w:val="Contedodatabela"/>
              <w:tabs>
                <w:tab w:val="left" w:pos="720"/>
              </w:tabs>
              <w:rPr>
                <w:rFonts w:cs="Arial"/>
                <w:sz w:val="24"/>
              </w:rPr>
            </w:pPr>
          </w:p>
          <w:p w:rsidR="0005671C" w:rsidRPr="008D1EF6" w:rsidRDefault="0005671C" w:rsidP="00927F10">
            <w:pPr>
              <w:pStyle w:val="Contedodatabela"/>
              <w:tabs>
                <w:tab w:val="left" w:pos="72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                                                                        </w:t>
            </w:r>
          </w:p>
        </w:tc>
      </w:tr>
      <w:tr w:rsidR="008D1EF6" w:rsidRPr="008D1EF6" w:rsidTr="008E7FC5">
        <w:tc>
          <w:tcPr>
            <w:tcW w:w="2272" w:type="dxa"/>
          </w:tcPr>
          <w:p w:rsidR="008D1EF6" w:rsidRPr="008D1EF6" w:rsidRDefault="008D1EF6" w:rsidP="00052D67">
            <w:pPr>
              <w:pStyle w:val="Categoria"/>
              <w:rPr>
                <w:rFonts w:cs="Arial"/>
              </w:rPr>
            </w:pPr>
          </w:p>
        </w:tc>
        <w:tc>
          <w:tcPr>
            <w:tcW w:w="7935" w:type="dxa"/>
          </w:tcPr>
          <w:p w:rsidR="008D1EF6" w:rsidRPr="008D1EF6" w:rsidRDefault="008D1EF6" w:rsidP="008D1EF6">
            <w:pPr>
              <w:pStyle w:val="Contedodatabela"/>
              <w:rPr>
                <w:rFonts w:cs="Arial"/>
                <w:sz w:val="24"/>
              </w:rPr>
            </w:pPr>
          </w:p>
        </w:tc>
      </w:tr>
    </w:tbl>
    <w:p w:rsidR="008D1EF6" w:rsidRPr="008D1EF6" w:rsidRDefault="008D1EF6" w:rsidP="00132396">
      <w:pPr>
        <w:rPr>
          <w:rFonts w:ascii="Arial" w:hAnsi="Arial" w:cs="Arial"/>
        </w:rPr>
      </w:pPr>
    </w:p>
    <w:sectPr w:rsidR="008D1EF6" w:rsidRPr="008D1EF6" w:rsidSect="00927F10">
      <w:pgSz w:w="12240" w:h="15840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065"/>
    <w:multiLevelType w:val="hybridMultilevel"/>
    <w:tmpl w:val="226878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4198D"/>
    <w:multiLevelType w:val="hybridMultilevel"/>
    <w:tmpl w:val="52CAA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70997"/>
    <w:multiLevelType w:val="hybridMultilevel"/>
    <w:tmpl w:val="3ED848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26B26"/>
    <w:multiLevelType w:val="hybridMultilevel"/>
    <w:tmpl w:val="AF82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E25FF"/>
    <w:multiLevelType w:val="hybridMultilevel"/>
    <w:tmpl w:val="B8588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804"/>
    <w:multiLevelType w:val="hybridMultilevel"/>
    <w:tmpl w:val="F1BC6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6193"/>
    <w:multiLevelType w:val="hybridMultilevel"/>
    <w:tmpl w:val="3AF8A1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CC16842"/>
    <w:multiLevelType w:val="hybridMultilevel"/>
    <w:tmpl w:val="1902CC6E"/>
    <w:lvl w:ilvl="0" w:tplc="0416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F6"/>
    <w:rsid w:val="0005671C"/>
    <w:rsid w:val="000B04AC"/>
    <w:rsid w:val="000F367F"/>
    <w:rsid w:val="00132396"/>
    <w:rsid w:val="00193DAA"/>
    <w:rsid w:val="001C5F28"/>
    <w:rsid w:val="001D0EFB"/>
    <w:rsid w:val="001D1830"/>
    <w:rsid w:val="002A44A3"/>
    <w:rsid w:val="002C1128"/>
    <w:rsid w:val="003A1181"/>
    <w:rsid w:val="003C7766"/>
    <w:rsid w:val="004A3E7D"/>
    <w:rsid w:val="004F0837"/>
    <w:rsid w:val="00561161"/>
    <w:rsid w:val="00703D9A"/>
    <w:rsid w:val="007A754A"/>
    <w:rsid w:val="007B783D"/>
    <w:rsid w:val="008061D2"/>
    <w:rsid w:val="008121D3"/>
    <w:rsid w:val="00891ED7"/>
    <w:rsid w:val="008C01BE"/>
    <w:rsid w:val="008D1EF6"/>
    <w:rsid w:val="008E7FC5"/>
    <w:rsid w:val="00927F10"/>
    <w:rsid w:val="009412F2"/>
    <w:rsid w:val="009B103E"/>
    <w:rsid w:val="009D0301"/>
    <w:rsid w:val="009F0CC7"/>
    <w:rsid w:val="009F6ECD"/>
    <w:rsid w:val="00A55CAE"/>
    <w:rsid w:val="00A614E2"/>
    <w:rsid w:val="00A6226C"/>
    <w:rsid w:val="00AE2FE3"/>
    <w:rsid w:val="00AF578B"/>
    <w:rsid w:val="00B25D1D"/>
    <w:rsid w:val="00B70CF2"/>
    <w:rsid w:val="00C10C39"/>
    <w:rsid w:val="00C3128D"/>
    <w:rsid w:val="00C75E62"/>
    <w:rsid w:val="00CB22A8"/>
    <w:rsid w:val="00CC39A0"/>
    <w:rsid w:val="00CD2EFB"/>
    <w:rsid w:val="00E26751"/>
    <w:rsid w:val="00E301F1"/>
    <w:rsid w:val="00E305A9"/>
    <w:rsid w:val="00EA5950"/>
    <w:rsid w:val="00EB663A"/>
    <w:rsid w:val="00F017AB"/>
    <w:rsid w:val="00F062C1"/>
    <w:rsid w:val="00F110FA"/>
    <w:rsid w:val="00F40B9B"/>
    <w:rsid w:val="00FA6FCE"/>
    <w:rsid w:val="00F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8D1EF6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paragraph" w:customStyle="1" w:styleId="Categoria">
    <w:name w:val="Categoria"/>
    <w:basedOn w:val="Contedodatabela"/>
    <w:rsid w:val="008D1EF6"/>
    <w:rPr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1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1B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D0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8D1EF6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paragraph" w:customStyle="1" w:styleId="Categoria">
    <w:name w:val="Categoria"/>
    <w:basedOn w:val="Contedodatabela"/>
    <w:rsid w:val="008D1EF6"/>
    <w:rPr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1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1B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D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71635-136B-437E-A098-90F602DE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jsoares</dc:creator>
  <cp:lastModifiedBy>José Soares</cp:lastModifiedBy>
  <cp:revision>8</cp:revision>
  <cp:lastPrinted>2015-01-15T19:54:00Z</cp:lastPrinted>
  <dcterms:created xsi:type="dcterms:W3CDTF">2016-09-13T18:06:00Z</dcterms:created>
  <dcterms:modified xsi:type="dcterms:W3CDTF">2017-02-22T20:18:00Z</dcterms:modified>
</cp:coreProperties>
</file>