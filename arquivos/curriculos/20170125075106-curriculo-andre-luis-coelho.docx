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4A36C3A" w14:textId="77777777" w:rsidR="00A11A08" w:rsidRPr="006412F5" w:rsidRDefault="004911AD" w:rsidP="006412F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b/>
          <w:color w:val="333333"/>
          <w:sz w:val="24"/>
          <w:szCs w:val="24"/>
        </w:rPr>
        <w:t>Andre Luis Coelho, 36 anos.</w:t>
      </w:r>
    </w:p>
    <w:p w14:paraId="1C7BD752" w14:textId="77777777" w:rsidR="00A11A08" w:rsidRPr="006412F5" w:rsidRDefault="004911AD" w:rsidP="006412F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333333"/>
          <w:sz w:val="24"/>
          <w:szCs w:val="24"/>
        </w:rPr>
        <w:t>Coordenador de Planejamento na Oceana Estaleiro</w:t>
      </w:r>
    </w:p>
    <w:p w14:paraId="56002DFE" w14:textId="586FC273" w:rsidR="00A11A08" w:rsidRPr="006412F5" w:rsidRDefault="004911AD" w:rsidP="006412F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9A9A9A"/>
          <w:sz w:val="24"/>
          <w:szCs w:val="24"/>
        </w:rPr>
        <w:t xml:space="preserve">Celular: 47 </w:t>
      </w:r>
      <w:r w:rsidR="00C84D2C">
        <w:rPr>
          <w:rFonts w:ascii="Arial" w:hAnsi="Arial" w:cs="Arial"/>
          <w:color w:val="9A9A9A"/>
          <w:sz w:val="24"/>
          <w:szCs w:val="24"/>
        </w:rPr>
        <w:t>9</w:t>
      </w:r>
      <w:bookmarkStart w:id="0" w:name="_GoBack"/>
      <w:bookmarkEnd w:id="0"/>
      <w:r w:rsidRPr="006412F5">
        <w:rPr>
          <w:rFonts w:ascii="Arial" w:hAnsi="Arial" w:cs="Arial"/>
          <w:color w:val="9A9A9A"/>
          <w:sz w:val="24"/>
          <w:szCs w:val="24"/>
        </w:rPr>
        <w:t>9746-8622 - andreluiscoelho@gmail.com</w:t>
      </w:r>
    </w:p>
    <w:p w14:paraId="5FF154DE" w14:textId="77777777" w:rsidR="00A11A08" w:rsidRPr="006412F5" w:rsidRDefault="00A11A08" w:rsidP="006412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851C28E" w14:textId="77777777" w:rsidR="00A11A08" w:rsidRPr="006412F5" w:rsidRDefault="004911AD" w:rsidP="006412F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9A9A9A"/>
          <w:sz w:val="24"/>
          <w:szCs w:val="24"/>
        </w:rPr>
        <w:t>Apresentação</w:t>
      </w:r>
    </w:p>
    <w:p w14:paraId="03A1AFBC" w14:textId="59B79DE1" w:rsidR="00A11A08" w:rsidRPr="006412F5" w:rsidRDefault="004911AD" w:rsidP="006412F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sz w:val="24"/>
          <w:szCs w:val="24"/>
        </w:rPr>
        <w:t xml:space="preserve">Com 15 anos de experiência em planejamento e controle de produção na Indústria naval e 2 anos de </w:t>
      </w:r>
      <w:r w:rsidR="009E2B95" w:rsidRPr="006412F5">
        <w:rPr>
          <w:rFonts w:ascii="Arial" w:hAnsi="Arial" w:cs="Arial"/>
          <w:sz w:val="24"/>
          <w:szCs w:val="24"/>
          <w:highlight w:val="lightGray"/>
        </w:rPr>
        <w:t>experiência</w:t>
      </w:r>
      <w:r w:rsidRPr="006412F5">
        <w:rPr>
          <w:rFonts w:ascii="Arial" w:hAnsi="Arial" w:cs="Arial"/>
          <w:sz w:val="24"/>
          <w:szCs w:val="24"/>
        </w:rPr>
        <w:t xml:space="preserve"> na indústria têxtil, </w:t>
      </w:r>
      <w:r w:rsidRPr="006412F5">
        <w:rPr>
          <w:rFonts w:ascii="Arial" w:hAnsi="Arial" w:cs="Arial"/>
          <w:sz w:val="24"/>
          <w:szCs w:val="24"/>
          <w:highlight w:val="lightGray"/>
        </w:rPr>
        <w:t>sempre</w:t>
      </w:r>
      <w:r w:rsidRPr="006412F5">
        <w:rPr>
          <w:rFonts w:ascii="Arial" w:hAnsi="Arial" w:cs="Arial"/>
          <w:sz w:val="24"/>
          <w:szCs w:val="24"/>
        </w:rPr>
        <w:t xml:space="preserve"> focado em resultados e com a ambição de atingir o objetivo principal do projeto, hoje atuo como coordenador de Planejamento na</w:t>
      </w:r>
      <w:r w:rsidR="006412F5" w:rsidRPr="006412F5">
        <w:rPr>
          <w:rFonts w:ascii="Arial" w:hAnsi="Arial" w:cs="Arial"/>
          <w:sz w:val="24"/>
          <w:szCs w:val="24"/>
        </w:rPr>
        <w:t>s</w:t>
      </w:r>
      <w:r w:rsidRPr="006412F5">
        <w:rPr>
          <w:rFonts w:ascii="Arial" w:hAnsi="Arial" w:cs="Arial"/>
          <w:sz w:val="24"/>
          <w:szCs w:val="24"/>
        </w:rPr>
        <w:t xml:space="preserve"> </w:t>
      </w:r>
      <w:r w:rsidRPr="006412F5">
        <w:rPr>
          <w:rFonts w:ascii="Arial" w:hAnsi="Arial" w:cs="Arial"/>
          <w:sz w:val="24"/>
          <w:szCs w:val="24"/>
          <w:highlight w:val="lightGray"/>
        </w:rPr>
        <w:t>disciplina</w:t>
      </w:r>
      <w:r w:rsidR="006412F5" w:rsidRPr="006412F5">
        <w:rPr>
          <w:rFonts w:ascii="Arial" w:hAnsi="Arial" w:cs="Arial"/>
          <w:sz w:val="24"/>
          <w:szCs w:val="24"/>
          <w:highlight w:val="lightGray"/>
        </w:rPr>
        <w:t>s</w:t>
      </w:r>
      <w:r w:rsidRPr="006412F5">
        <w:rPr>
          <w:rFonts w:ascii="Arial" w:hAnsi="Arial" w:cs="Arial"/>
          <w:sz w:val="24"/>
          <w:szCs w:val="24"/>
          <w:highlight w:val="lightGray"/>
        </w:rPr>
        <w:t xml:space="preserve"> de Tubulação e Pintura,</w:t>
      </w:r>
      <w:r w:rsidRPr="006412F5">
        <w:rPr>
          <w:rFonts w:ascii="Arial" w:hAnsi="Arial" w:cs="Arial"/>
          <w:sz w:val="24"/>
          <w:szCs w:val="24"/>
        </w:rPr>
        <w:t xml:space="preserve"> desenvolvendo e colocando em ação todos os procedimentos de planejamento e controle de produção, controles e métodos de Programação para </w:t>
      </w:r>
      <w:r w:rsidR="006412F5" w:rsidRPr="006412F5">
        <w:rPr>
          <w:rFonts w:ascii="Arial" w:hAnsi="Arial" w:cs="Arial"/>
          <w:sz w:val="24"/>
          <w:szCs w:val="24"/>
        </w:rPr>
        <w:t xml:space="preserve">as </w:t>
      </w:r>
      <w:r w:rsidRPr="006412F5">
        <w:rPr>
          <w:rFonts w:ascii="Arial" w:hAnsi="Arial" w:cs="Arial"/>
          <w:sz w:val="24"/>
          <w:szCs w:val="24"/>
          <w:highlight w:val="lightGray"/>
        </w:rPr>
        <w:t>disciplina</w:t>
      </w:r>
      <w:r w:rsidR="006412F5" w:rsidRPr="006412F5">
        <w:rPr>
          <w:rFonts w:ascii="Arial" w:hAnsi="Arial" w:cs="Arial"/>
          <w:sz w:val="24"/>
          <w:szCs w:val="24"/>
          <w:highlight w:val="lightGray"/>
        </w:rPr>
        <w:t>s</w:t>
      </w:r>
      <w:r w:rsidRPr="006412F5">
        <w:rPr>
          <w:rFonts w:ascii="Arial" w:hAnsi="Arial" w:cs="Arial"/>
          <w:sz w:val="24"/>
          <w:szCs w:val="24"/>
          <w:highlight w:val="lightGray"/>
        </w:rPr>
        <w:t xml:space="preserve"> de Tubulação e Tratamento e Pintura</w:t>
      </w:r>
      <w:r w:rsidRPr="006412F5">
        <w:rPr>
          <w:rFonts w:ascii="Arial" w:hAnsi="Arial" w:cs="Arial"/>
          <w:sz w:val="24"/>
          <w:szCs w:val="24"/>
        </w:rPr>
        <w:t xml:space="preserve"> de superfícies nos projetos da Oceana. Auxili</w:t>
      </w:r>
      <w:r w:rsidR="009E2B95" w:rsidRPr="006412F5">
        <w:rPr>
          <w:rFonts w:ascii="Arial" w:hAnsi="Arial" w:cs="Arial"/>
          <w:sz w:val="24"/>
          <w:szCs w:val="24"/>
        </w:rPr>
        <w:t>o</w:t>
      </w:r>
      <w:r w:rsidRPr="006412F5">
        <w:rPr>
          <w:rFonts w:ascii="Arial" w:hAnsi="Arial" w:cs="Arial"/>
          <w:sz w:val="24"/>
          <w:szCs w:val="24"/>
        </w:rPr>
        <w:t xml:space="preserve"> a implantação do módulo de planejamento e programação do sistema de gestão e ERP (</w:t>
      </w:r>
      <w:del w:id="1" w:author="K" w:date="2016-04-24T23:13:00Z">
        <w:r w:rsidRPr="006412F5" w:rsidDel="007E1CF5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6412F5">
        <w:rPr>
          <w:rFonts w:ascii="Arial" w:hAnsi="Arial" w:cs="Arial"/>
          <w:sz w:val="24"/>
          <w:szCs w:val="24"/>
        </w:rPr>
        <w:t xml:space="preserve">ERM Aveva). </w:t>
      </w:r>
      <w:r w:rsidR="0066040E" w:rsidRPr="006412F5">
        <w:rPr>
          <w:rFonts w:ascii="Arial" w:hAnsi="Arial" w:cs="Arial"/>
          <w:sz w:val="24"/>
          <w:szCs w:val="24"/>
        </w:rPr>
        <w:t>Tenho</w:t>
      </w:r>
      <w:r w:rsidRPr="006412F5">
        <w:rPr>
          <w:rFonts w:ascii="Arial" w:hAnsi="Arial" w:cs="Arial"/>
          <w:sz w:val="24"/>
          <w:szCs w:val="24"/>
        </w:rPr>
        <w:t xml:space="preserve"> como meta pessoal o cumprimento dos cronogramas no prazo, com segurança e no custo orçado.</w:t>
      </w:r>
    </w:p>
    <w:p w14:paraId="6CDF7338" w14:textId="77777777" w:rsidR="00A11A08" w:rsidRPr="006412F5" w:rsidRDefault="00A11A08" w:rsidP="006412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5426D3" w14:textId="77777777" w:rsidR="00A11A08" w:rsidRPr="006412F5" w:rsidRDefault="004911AD" w:rsidP="006412F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9A9A9A"/>
          <w:sz w:val="24"/>
          <w:szCs w:val="24"/>
        </w:rPr>
        <w:t>Experiência</w:t>
      </w:r>
    </w:p>
    <w:p w14:paraId="5E6253AD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b/>
          <w:sz w:val="24"/>
          <w:szCs w:val="24"/>
        </w:rPr>
        <w:t>Coordenador de Planejamento na Oceana Estaleiro</w:t>
      </w:r>
    </w:p>
    <w:p w14:paraId="7D310AAE" w14:textId="5BB0C753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sz w:val="24"/>
          <w:szCs w:val="24"/>
        </w:rPr>
        <w:t xml:space="preserve">janeiro de 2014 -  </w:t>
      </w:r>
      <w:r w:rsidRPr="006412F5">
        <w:rPr>
          <w:rFonts w:ascii="Arial" w:hAnsi="Arial" w:cs="Arial"/>
          <w:color w:val="9A9A9A"/>
          <w:sz w:val="24"/>
          <w:szCs w:val="24"/>
        </w:rPr>
        <w:t>(</w:t>
      </w:r>
      <w:r w:rsidR="0066040E" w:rsidRPr="006412F5">
        <w:rPr>
          <w:rFonts w:ascii="Arial" w:hAnsi="Arial" w:cs="Arial"/>
          <w:color w:val="9A9A9A"/>
          <w:sz w:val="24"/>
          <w:szCs w:val="24"/>
        </w:rPr>
        <w:t>atual</w:t>
      </w:r>
      <w:r w:rsidRPr="006412F5">
        <w:rPr>
          <w:rFonts w:ascii="Arial" w:hAnsi="Arial" w:cs="Arial"/>
          <w:color w:val="9A9A9A"/>
          <w:sz w:val="24"/>
          <w:szCs w:val="24"/>
        </w:rPr>
        <w:t>)</w:t>
      </w:r>
    </w:p>
    <w:p w14:paraId="5D73B88F" w14:textId="5B9BDA3F" w:rsidR="00A11A08" w:rsidRPr="006412F5" w:rsidRDefault="004911AD" w:rsidP="006412F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666666"/>
          <w:sz w:val="24"/>
          <w:szCs w:val="24"/>
        </w:rPr>
        <w:t>Coordenador de Planejamento na disciplina de Tubulação e Pintura, desenvolvendo os procedimentos de planejamento e controle de produção, controles e métodos de Programação para disciplina de Tubulação e Tratamento e Pintura de superfícies nos projetos da Oceana. Auxili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>o</w:t>
      </w:r>
      <w:r w:rsidRPr="006412F5">
        <w:rPr>
          <w:rFonts w:ascii="Arial" w:hAnsi="Arial" w:cs="Arial"/>
          <w:color w:val="666666"/>
          <w:sz w:val="24"/>
          <w:szCs w:val="24"/>
        </w:rPr>
        <w:t xml:space="preserve"> 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>n</w:t>
      </w:r>
      <w:r w:rsidRPr="006412F5">
        <w:rPr>
          <w:rFonts w:ascii="Arial" w:hAnsi="Arial" w:cs="Arial"/>
          <w:color w:val="666666"/>
          <w:sz w:val="24"/>
          <w:szCs w:val="24"/>
        </w:rPr>
        <w:t>a implantação do módulo de planejamento e programação do sistema de gestão e ERP ( ERM Aveva).</w:t>
      </w:r>
    </w:p>
    <w:p w14:paraId="3B7C2FD3" w14:textId="77777777" w:rsidR="00A11A08" w:rsidRPr="006412F5" w:rsidRDefault="00A11A08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14:paraId="26437E61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b/>
          <w:sz w:val="24"/>
          <w:szCs w:val="24"/>
        </w:rPr>
        <w:t>Analista Técnico de Planejamento na OSX- UCN do Grupo EBX</w:t>
      </w:r>
    </w:p>
    <w:p w14:paraId="06542915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sz w:val="24"/>
          <w:szCs w:val="24"/>
        </w:rPr>
        <w:t xml:space="preserve">setembro de 2012 - novembro 2013 </w:t>
      </w:r>
      <w:r w:rsidRPr="006412F5">
        <w:rPr>
          <w:rFonts w:ascii="Arial" w:hAnsi="Arial" w:cs="Arial"/>
          <w:color w:val="9A9A9A"/>
          <w:sz w:val="24"/>
          <w:szCs w:val="24"/>
        </w:rPr>
        <w:t>(1 ano e 2 meses)</w:t>
      </w:r>
    </w:p>
    <w:p w14:paraId="65B8B5EF" w14:textId="32B515BB" w:rsidR="00A11A08" w:rsidRPr="006412F5" w:rsidRDefault="004911AD" w:rsidP="006412F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666666"/>
          <w:sz w:val="24"/>
          <w:szCs w:val="24"/>
        </w:rPr>
        <w:t>Desenvol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>vimento</w:t>
      </w:r>
      <w:r w:rsidRPr="006412F5">
        <w:rPr>
          <w:rFonts w:ascii="Arial" w:hAnsi="Arial" w:cs="Arial"/>
          <w:color w:val="666666"/>
          <w:sz w:val="24"/>
          <w:szCs w:val="24"/>
        </w:rPr>
        <w:t xml:space="preserve"> 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>d</w:t>
      </w:r>
      <w:r w:rsidRPr="006412F5">
        <w:rPr>
          <w:rFonts w:ascii="Arial" w:hAnsi="Arial" w:cs="Arial"/>
          <w:color w:val="666666"/>
          <w:sz w:val="24"/>
          <w:szCs w:val="24"/>
        </w:rPr>
        <w:t xml:space="preserve">os procedimentos, controles e métodos de Programação para disciplina de Tratamento e Pintura de superfícies nos empreendimentos da 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 xml:space="preserve">Unidade de Construção Naval </w:t>
      </w:r>
      <w:r w:rsidRPr="006412F5">
        <w:rPr>
          <w:rFonts w:ascii="Arial" w:hAnsi="Arial" w:cs="Arial"/>
          <w:color w:val="666666"/>
          <w:sz w:val="24"/>
          <w:szCs w:val="24"/>
        </w:rPr>
        <w:t>U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 xml:space="preserve">. </w:t>
      </w:r>
      <w:r w:rsidRPr="006412F5">
        <w:rPr>
          <w:rFonts w:ascii="Arial" w:hAnsi="Arial" w:cs="Arial"/>
          <w:color w:val="666666"/>
          <w:sz w:val="24"/>
          <w:szCs w:val="24"/>
        </w:rPr>
        <w:t>C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 xml:space="preserve">. </w:t>
      </w:r>
      <w:r w:rsidRPr="006412F5">
        <w:rPr>
          <w:rFonts w:ascii="Arial" w:hAnsi="Arial" w:cs="Arial"/>
          <w:color w:val="666666"/>
          <w:sz w:val="24"/>
          <w:szCs w:val="24"/>
        </w:rPr>
        <w:t>N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>.</w:t>
      </w:r>
      <w:r w:rsidRPr="006412F5">
        <w:rPr>
          <w:rFonts w:ascii="Arial" w:hAnsi="Arial" w:cs="Arial"/>
          <w:color w:val="666666"/>
          <w:sz w:val="24"/>
          <w:szCs w:val="24"/>
        </w:rPr>
        <w:t xml:space="preserve"> um</w:t>
      </w:r>
      <w:r w:rsidR="006412F5" w:rsidRPr="006412F5">
        <w:rPr>
          <w:rFonts w:ascii="Arial" w:hAnsi="Arial" w:cs="Arial"/>
          <w:color w:val="666666"/>
          <w:sz w:val="24"/>
          <w:szCs w:val="24"/>
        </w:rPr>
        <w:t xml:space="preserve"> PLSV - Pipe Lay Support Vessel</w:t>
      </w:r>
      <w:r w:rsidRPr="006412F5">
        <w:rPr>
          <w:rFonts w:ascii="Arial" w:hAnsi="Arial" w:cs="Arial"/>
          <w:color w:val="666666"/>
          <w:sz w:val="24"/>
          <w:szCs w:val="24"/>
        </w:rPr>
        <w:t xml:space="preserve">. </w:t>
      </w:r>
      <w:r w:rsidR="0066040E" w:rsidRPr="006412F5">
        <w:rPr>
          <w:rFonts w:ascii="Arial" w:hAnsi="Arial" w:cs="Arial"/>
          <w:color w:val="666666"/>
          <w:sz w:val="24"/>
          <w:szCs w:val="24"/>
        </w:rPr>
        <w:t>Auxiliei</w:t>
      </w:r>
      <w:r w:rsidRPr="006412F5">
        <w:rPr>
          <w:rFonts w:ascii="Arial" w:hAnsi="Arial" w:cs="Arial"/>
          <w:color w:val="666666"/>
          <w:sz w:val="24"/>
          <w:szCs w:val="24"/>
        </w:rPr>
        <w:t xml:space="preserve"> a implantação do módulo de planejamento e programação do sistema de gestão e ERP (Almagesto – Aveva Mars) como key-user.</w:t>
      </w:r>
    </w:p>
    <w:p w14:paraId="7A289193" w14:textId="77777777" w:rsidR="00A11A08" w:rsidRPr="006412F5" w:rsidRDefault="00A11A08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14:paraId="0165A8FF" w14:textId="44D0B537" w:rsidR="00A11A08" w:rsidRPr="006412F5" w:rsidRDefault="006412F5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b/>
          <w:sz w:val="24"/>
          <w:szCs w:val="24"/>
          <w:highlight w:val="lightGray"/>
        </w:rPr>
        <w:t>Técnico</w:t>
      </w:r>
      <w:r w:rsidR="004911AD" w:rsidRPr="006412F5">
        <w:rPr>
          <w:rFonts w:ascii="Arial" w:hAnsi="Arial" w:cs="Arial"/>
          <w:b/>
          <w:sz w:val="24"/>
          <w:szCs w:val="24"/>
        </w:rPr>
        <w:t xml:space="preserve"> em Planejamento no Estaleiro Atlântico Sul</w:t>
      </w:r>
    </w:p>
    <w:p w14:paraId="3410E407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sz w:val="24"/>
          <w:szCs w:val="24"/>
        </w:rPr>
        <w:t xml:space="preserve">julho de 2011 - setembro de 2012 </w:t>
      </w:r>
      <w:r w:rsidRPr="006412F5">
        <w:rPr>
          <w:rFonts w:ascii="Arial" w:hAnsi="Arial" w:cs="Arial"/>
          <w:color w:val="9A9A9A"/>
          <w:sz w:val="24"/>
          <w:szCs w:val="24"/>
        </w:rPr>
        <w:t>(1 ano 2 meses)</w:t>
      </w:r>
    </w:p>
    <w:p w14:paraId="0708AC86" w14:textId="3AD30C91" w:rsidR="00A11A08" w:rsidRPr="006412F5" w:rsidRDefault="004911AD" w:rsidP="006412F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bookmarkStart w:id="2" w:name="h.gjdgxs" w:colFirst="0" w:colLast="0"/>
      <w:bookmarkEnd w:id="2"/>
      <w:r w:rsidRPr="006412F5">
        <w:rPr>
          <w:rFonts w:ascii="Arial" w:hAnsi="Arial" w:cs="Arial"/>
          <w:color w:val="666666"/>
          <w:sz w:val="24"/>
          <w:szCs w:val="24"/>
        </w:rPr>
        <w:t xml:space="preserve">Responsável pelo planejamento e controle das disciplinas e Edificação, auxílio </w:t>
      </w:r>
      <w:r w:rsidR="006412F5" w:rsidRPr="006412F5">
        <w:rPr>
          <w:rFonts w:ascii="Arial" w:hAnsi="Arial" w:cs="Arial"/>
          <w:color w:val="666666"/>
          <w:sz w:val="24"/>
          <w:szCs w:val="24"/>
        </w:rPr>
        <w:t>à</w:t>
      </w:r>
      <w:r w:rsidRPr="006412F5">
        <w:rPr>
          <w:rFonts w:ascii="Arial" w:hAnsi="Arial" w:cs="Arial"/>
          <w:color w:val="666666"/>
          <w:sz w:val="24"/>
          <w:szCs w:val="24"/>
        </w:rPr>
        <w:t xml:space="preserve"> produção no que diz respeito a planejamento de produção para reverter o atraso da edificação do navio Suezmax Zumbi dos Palmares, levantando e mapeando os pontos críticos, desenvolvendo</w:t>
      </w:r>
      <w:ins w:id="3" w:author="K" w:date="2016-04-24T23:18:00Z">
        <w:r w:rsidR="007E1CF5" w:rsidRPr="006412F5">
          <w:rPr>
            <w:rFonts w:ascii="Arial" w:hAnsi="Arial" w:cs="Arial"/>
            <w:color w:val="666666"/>
            <w:sz w:val="24"/>
            <w:szCs w:val="24"/>
          </w:rPr>
          <w:t>,</w:t>
        </w:r>
      </w:ins>
      <w:r w:rsidRPr="006412F5">
        <w:rPr>
          <w:rFonts w:ascii="Arial" w:hAnsi="Arial" w:cs="Arial"/>
          <w:color w:val="666666"/>
          <w:sz w:val="24"/>
          <w:szCs w:val="24"/>
        </w:rPr>
        <w:t xml:space="preserve"> junto com produção e qualidade</w:t>
      </w:r>
      <w:ins w:id="4" w:author="K" w:date="2016-04-24T23:18:00Z">
        <w:r w:rsidR="007E1CF5" w:rsidRPr="006412F5">
          <w:rPr>
            <w:rFonts w:ascii="Arial" w:hAnsi="Arial" w:cs="Arial"/>
            <w:color w:val="666666"/>
            <w:sz w:val="24"/>
            <w:szCs w:val="24"/>
          </w:rPr>
          <w:t>,</w:t>
        </w:r>
      </w:ins>
      <w:r w:rsidRPr="006412F5">
        <w:rPr>
          <w:rFonts w:ascii="Arial" w:hAnsi="Arial" w:cs="Arial"/>
          <w:color w:val="666666"/>
          <w:sz w:val="24"/>
          <w:szCs w:val="24"/>
        </w:rPr>
        <w:t xml:space="preserve"> planos de ação.</w:t>
      </w:r>
    </w:p>
    <w:p w14:paraId="72CF56B3" w14:textId="77777777" w:rsidR="00A11A08" w:rsidRPr="006412F5" w:rsidRDefault="00A11A08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14:paraId="173DF433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b/>
          <w:sz w:val="24"/>
          <w:szCs w:val="24"/>
        </w:rPr>
        <w:t>Programador de PCP na AMC Têxtil Ltda</w:t>
      </w:r>
    </w:p>
    <w:p w14:paraId="3ECDF842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sz w:val="24"/>
          <w:szCs w:val="24"/>
        </w:rPr>
        <w:t xml:space="preserve">março de 2009 - julho de 2011 </w:t>
      </w:r>
      <w:r w:rsidRPr="006412F5">
        <w:rPr>
          <w:rFonts w:ascii="Arial" w:hAnsi="Arial" w:cs="Arial"/>
          <w:color w:val="9A9A9A"/>
          <w:sz w:val="24"/>
          <w:szCs w:val="24"/>
        </w:rPr>
        <w:t>(2 anos 4 meses)</w:t>
      </w:r>
    </w:p>
    <w:p w14:paraId="7EB9CA7F" w14:textId="62D48A9C" w:rsidR="00A11A08" w:rsidRPr="006412F5" w:rsidRDefault="004911AD" w:rsidP="006412F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666666"/>
          <w:sz w:val="24"/>
          <w:szCs w:val="24"/>
        </w:rPr>
        <w:t xml:space="preserve">Como membro do grupo de </w:t>
      </w:r>
      <w:r w:rsidR="006412F5" w:rsidRPr="006412F5">
        <w:rPr>
          <w:rFonts w:ascii="Arial" w:hAnsi="Arial" w:cs="Arial"/>
          <w:color w:val="666666"/>
          <w:sz w:val="24"/>
          <w:szCs w:val="24"/>
        </w:rPr>
        <w:t>Planejamento e Controle de Produção (</w:t>
      </w:r>
      <w:r w:rsidRPr="006412F5">
        <w:rPr>
          <w:rFonts w:ascii="Arial" w:hAnsi="Arial" w:cs="Arial"/>
          <w:color w:val="666666"/>
          <w:sz w:val="24"/>
          <w:szCs w:val="24"/>
        </w:rPr>
        <w:t>P</w:t>
      </w:r>
      <w:r w:rsidR="006412F5" w:rsidRPr="006412F5">
        <w:rPr>
          <w:rFonts w:ascii="Arial" w:hAnsi="Arial" w:cs="Arial"/>
          <w:color w:val="666666"/>
          <w:sz w:val="24"/>
          <w:szCs w:val="24"/>
        </w:rPr>
        <w:t xml:space="preserve">. </w:t>
      </w:r>
      <w:r w:rsidRPr="006412F5">
        <w:rPr>
          <w:rFonts w:ascii="Arial" w:hAnsi="Arial" w:cs="Arial"/>
          <w:color w:val="666666"/>
          <w:sz w:val="24"/>
          <w:szCs w:val="24"/>
        </w:rPr>
        <w:t>C</w:t>
      </w:r>
      <w:r w:rsidR="006412F5" w:rsidRPr="006412F5">
        <w:rPr>
          <w:rFonts w:ascii="Arial" w:hAnsi="Arial" w:cs="Arial"/>
          <w:color w:val="666666"/>
          <w:sz w:val="24"/>
          <w:szCs w:val="24"/>
        </w:rPr>
        <w:t xml:space="preserve">. </w:t>
      </w:r>
      <w:r w:rsidRPr="006412F5">
        <w:rPr>
          <w:rFonts w:ascii="Arial" w:hAnsi="Arial" w:cs="Arial"/>
          <w:color w:val="666666"/>
          <w:sz w:val="24"/>
          <w:szCs w:val="24"/>
        </w:rPr>
        <w:t>P</w:t>
      </w:r>
      <w:r w:rsidR="006412F5" w:rsidRPr="006412F5">
        <w:rPr>
          <w:rFonts w:ascii="Arial" w:hAnsi="Arial" w:cs="Arial"/>
          <w:color w:val="666666"/>
          <w:sz w:val="24"/>
          <w:szCs w:val="24"/>
        </w:rPr>
        <w:t>.)</w:t>
      </w:r>
      <w:r w:rsidRPr="006412F5">
        <w:rPr>
          <w:rFonts w:ascii="Arial" w:hAnsi="Arial" w:cs="Arial"/>
          <w:color w:val="666666"/>
          <w:sz w:val="24"/>
          <w:szCs w:val="24"/>
        </w:rPr>
        <w:t>, onde exercia a função de analista de materiais com a principal função de analisar e emitir as solicitações de compra de materiais para a coleção corrente e mostruário. Análise de estoque de sobras para aproveitamento de materiais de coleções passadas com intuito de reduzir o estoque. Emissão, programação e das ordens de produção, acompanhando todas as etapas do processo produtivo objetivando a entrega do produto ao setor de expedição no prazo, com qualidade e com o menor custo possível.</w:t>
      </w:r>
    </w:p>
    <w:p w14:paraId="389A7820" w14:textId="77777777" w:rsidR="00A11A08" w:rsidRPr="006412F5" w:rsidRDefault="00A11A08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14:paraId="18FF458F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b/>
          <w:sz w:val="24"/>
          <w:szCs w:val="24"/>
        </w:rPr>
        <w:t>Programador de PCP - Assistente de Custos na TWB S.A Construção Naval</w:t>
      </w:r>
    </w:p>
    <w:p w14:paraId="141C41F0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sz w:val="24"/>
          <w:szCs w:val="24"/>
        </w:rPr>
        <w:t xml:space="preserve">outubro de 2006 - março de 2009 </w:t>
      </w:r>
      <w:r w:rsidRPr="006412F5">
        <w:rPr>
          <w:rFonts w:ascii="Arial" w:hAnsi="Arial" w:cs="Arial"/>
          <w:color w:val="9A9A9A"/>
          <w:sz w:val="24"/>
          <w:szCs w:val="24"/>
        </w:rPr>
        <w:t>(2 anos 5 meses)</w:t>
      </w:r>
    </w:p>
    <w:p w14:paraId="1B1A5680" w14:textId="0B0DD714" w:rsidR="00A11A08" w:rsidRPr="006412F5" w:rsidRDefault="004911AD" w:rsidP="006412F5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666666"/>
          <w:sz w:val="24"/>
          <w:szCs w:val="24"/>
        </w:rPr>
        <w:t xml:space="preserve">Inicialmente como Programador de PCP responsável pelo auxílio </w:t>
      </w:r>
      <w:r w:rsidR="006412F5" w:rsidRPr="006412F5">
        <w:rPr>
          <w:rFonts w:ascii="Arial" w:hAnsi="Arial" w:cs="Arial"/>
          <w:color w:val="666666"/>
          <w:sz w:val="24"/>
          <w:szCs w:val="24"/>
        </w:rPr>
        <w:t>à</w:t>
      </w:r>
      <w:r w:rsidRPr="006412F5">
        <w:rPr>
          <w:rFonts w:ascii="Arial" w:hAnsi="Arial" w:cs="Arial"/>
          <w:color w:val="666666"/>
          <w:sz w:val="24"/>
          <w:szCs w:val="24"/>
        </w:rPr>
        <w:t xml:space="preserve"> construção de embarcações de pequeno porte, como dragas moduladas, balsas, barcos de pesca, e reparos navais em geral, surgiu a necessidade de se criar um grupo de Custos e Controles na empresa</w:t>
      </w:r>
      <w:ins w:id="5" w:author="K" w:date="2016-04-24T23:20:00Z">
        <w:r w:rsidR="008E3D9A" w:rsidRPr="006412F5">
          <w:rPr>
            <w:rFonts w:ascii="Arial" w:hAnsi="Arial" w:cs="Arial"/>
            <w:color w:val="666666"/>
            <w:sz w:val="24"/>
            <w:szCs w:val="24"/>
          </w:rPr>
          <w:t>, do qual</w:t>
        </w:r>
      </w:ins>
      <w:r w:rsidRPr="006412F5">
        <w:rPr>
          <w:rFonts w:ascii="Arial" w:hAnsi="Arial" w:cs="Arial"/>
          <w:color w:val="666666"/>
          <w:sz w:val="24"/>
          <w:szCs w:val="24"/>
        </w:rPr>
        <w:t xml:space="preserve"> </w:t>
      </w:r>
      <w:del w:id="6" w:author="K" w:date="2016-04-24T23:20:00Z">
        <w:r w:rsidRPr="006412F5" w:rsidDel="008E3D9A">
          <w:rPr>
            <w:rFonts w:ascii="Arial" w:hAnsi="Arial" w:cs="Arial"/>
            <w:color w:val="666666"/>
            <w:sz w:val="24"/>
            <w:szCs w:val="24"/>
          </w:rPr>
          <w:delText xml:space="preserve">e </w:delText>
        </w:r>
      </w:del>
      <w:r w:rsidRPr="006412F5">
        <w:rPr>
          <w:rFonts w:ascii="Arial" w:hAnsi="Arial" w:cs="Arial"/>
          <w:color w:val="666666"/>
          <w:sz w:val="24"/>
          <w:szCs w:val="24"/>
        </w:rPr>
        <w:t>fui convidado a fazer parte.</w:t>
      </w:r>
    </w:p>
    <w:p w14:paraId="5C753CD2" w14:textId="77777777" w:rsidR="00A11A08" w:rsidRPr="006412F5" w:rsidRDefault="00A11A08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14:paraId="18AB39B4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b/>
          <w:sz w:val="24"/>
          <w:szCs w:val="24"/>
        </w:rPr>
        <w:t>Técnico PCP no Estaleiro Itajaí S/A</w:t>
      </w:r>
    </w:p>
    <w:p w14:paraId="7BD17A11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color w:val="9A9A9A"/>
          <w:sz w:val="24"/>
          <w:szCs w:val="24"/>
        </w:rPr>
      </w:pPr>
      <w:r w:rsidRPr="006412F5">
        <w:rPr>
          <w:rFonts w:ascii="Arial" w:hAnsi="Arial" w:cs="Arial"/>
          <w:sz w:val="24"/>
          <w:szCs w:val="24"/>
        </w:rPr>
        <w:t xml:space="preserve">março de 1999 - outubro de 2005 </w:t>
      </w:r>
      <w:r w:rsidRPr="006412F5">
        <w:rPr>
          <w:rFonts w:ascii="Arial" w:hAnsi="Arial" w:cs="Arial"/>
          <w:color w:val="9A9A9A"/>
          <w:sz w:val="24"/>
          <w:szCs w:val="24"/>
        </w:rPr>
        <w:t>(6 anos 8 meses)</w:t>
      </w:r>
    </w:p>
    <w:p w14:paraId="18874023" w14:textId="58D6AD90" w:rsidR="006412F5" w:rsidRPr="006412F5" w:rsidRDefault="006412F5" w:rsidP="006412F5">
      <w:pPr>
        <w:spacing w:after="0" w:line="360" w:lineRule="auto"/>
        <w:ind w:left="708"/>
        <w:rPr>
          <w:rFonts w:ascii="Arial" w:hAnsi="Arial" w:cs="Arial"/>
          <w:color w:val="666666"/>
          <w:sz w:val="24"/>
          <w:szCs w:val="24"/>
        </w:rPr>
      </w:pPr>
      <w:r w:rsidRPr="006412F5">
        <w:rPr>
          <w:rFonts w:ascii="Arial" w:hAnsi="Arial" w:cs="Arial"/>
          <w:color w:val="666666"/>
          <w:sz w:val="24"/>
          <w:szCs w:val="24"/>
        </w:rPr>
        <w:t xml:space="preserve">Iniciei meus serviços na empresa como praticante no setor de testes e ensaios, estive por um breve momento na contabilidade auxiliando nos lançamentos contábeis. Logo, fui transferido para o setor de PCP </w:t>
      </w:r>
      <w:r w:rsidRPr="006412F5">
        <w:rPr>
          <w:rFonts w:ascii="Arial" w:hAnsi="Arial" w:cs="Arial"/>
          <w:color w:val="666666"/>
          <w:sz w:val="24"/>
          <w:szCs w:val="24"/>
        </w:rPr>
        <w:lastRenderedPageBreak/>
        <w:t>(Planejamento e Controle de Produção)</w:t>
      </w:r>
      <w:ins w:id="7" w:author="K" w:date="2016-04-24T23:36:00Z">
        <w:r w:rsidRPr="006412F5">
          <w:rPr>
            <w:rFonts w:ascii="Arial" w:hAnsi="Arial" w:cs="Arial"/>
            <w:color w:val="666666"/>
            <w:sz w:val="24"/>
            <w:szCs w:val="24"/>
          </w:rPr>
          <w:t>,</w:t>
        </w:r>
      </w:ins>
      <w:r w:rsidRPr="006412F5">
        <w:rPr>
          <w:rFonts w:ascii="Arial" w:hAnsi="Arial" w:cs="Arial"/>
          <w:color w:val="666666"/>
          <w:sz w:val="24"/>
          <w:szCs w:val="24"/>
        </w:rPr>
        <w:t xml:space="preserve"> onde</w:t>
      </w:r>
      <w:ins w:id="8" w:author="K" w:date="2016-04-24T23:36:00Z">
        <w:r w:rsidRPr="006412F5">
          <w:rPr>
            <w:rFonts w:ascii="Arial" w:hAnsi="Arial" w:cs="Arial"/>
            <w:color w:val="666666"/>
            <w:sz w:val="24"/>
            <w:szCs w:val="24"/>
          </w:rPr>
          <w:t>,</w:t>
        </w:r>
      </w:ins>
      <w:r w:rsidRPr="006412F5">
        <w:rPr>
          <w:rFonts w:ascii="Arial" w:hAnsi="Arial" w:cs="Arial"/>
          <w:color w:val="666666"/>
          <w:sz w:val="24"/>
          <w:szCs w:val="24"/>
        </w:rPr>
        <w:t xml:space="preserve"> no primeiro momento</w:t>
      </w:r>
      <w:ins w:id="9" w:author="K" w:date="2016-04-24T23:37:00Z">
        <w:r w:rsidRPr="006412F5">
          <w:rPr>
            <w:rFonts w:ascii="Arial" w:hAnsi="Arial" w:cs="Arial"/>
            <w:color w:val="666666"/>
            <w:sz w:val="24"/>
            <w:szCs w:val="24"/>
          </w:rPr>
          <w:t>,</w:t>
        </w:r>
      </w:ins>
      <w:r w:rsidRPr="006412F5">
        <w:rPr>
          <w:rFonts w:ascii="Arial" w:hAnsi="Arial" w:cs="Arial"/>
          <w:color w:val="666666"/>
          <w:sz w:val="24"/>
          <w:szCs w:val="24"/>
        </w:rPr>
        <w:t xml:space="preserve"> fiquei responsável pelo apontamento de mão de obra e emissão dos relatórios gerenciais. Fui promovido a Técnico PCP, sendo responsável pelo planejamento e controle da disciplina de pintura e acabamento de superfícies.</w:t>
      </w:r>
    </w:p>
    <w:p w14:paraId="2E44C98D" w14:textId="77777777" w:rsidR="00A11A08" w:rsidRPr="006412F5" w:rsidRDefault="00A11A08" w:rsidP="006412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F4E4F1" w14:textId="77777777" w:rsidR="00A11A08" w:rsidRPr="006412F5" w:rsidRDefault="004911AD" w:rsidP="006412F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9A9A9A"/>
          <w:sz w:val="24"/>
          <w:szCs w:val="24"/>
        </w:rPr>
        <w:t>Formação</w:t>
      </w:r>
    </w:p>
    <w:p w14:paraId="10FFA64E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b/>
          <w:sz w:val="24"/>
          <w:szCs w:val="24"/>
        </w:rPr>
        <w:t>Instituto Federal de Santa Catarina</w:t>
      </w:r>
    </w:p>
    <w:p w14:paraId="3A9BAD04" w14:textId="2D00D3E3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sz w:val="24"/>
          <w:szCs w:val="24"/>
        </w:rPr>
        <w:t>Cursando Técnico em Eletroeletrônica, 2015 -</w:t>
      </w:r>
      <w:r w:rsidR="006412F5" w:rsidRPr="006412F5">
        <w:rPr>
          <w:rFonts w:ascii="Arial" w:hAnsi="Arial" w:cs="Arial"/>
          <w:sz w:val="24"/>
          <w:szCs w:val="24"/>
        </w:rPr>
        <w:t xml:space="preserve"> </w:t>
      </w:r>
    </w:p>
    <w:p w14:paraId="01495284" w14:textId="77777777" w:rsidR="00A11A08" w:rsidRPr="006412F5" w:rsidRDefault="00A11A08" w:rsidP="006412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EF402E" w14:textId="77777777" w:rsidR="00A11A08" w:rsidRPr="006412F5" w:rsidRDefault="004911AD" w:rsidP="006412F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412F5">
        <w:rPr>
          <w:rFonts w:ascii="Arial" w:hAnsi="Arial" w:cs="Arial"/>
          <w:color w:val="9A9A9A"/>
          <w:sz w:val="24"/>
          <w:szCs w:val="24"/>
        </w:rPr>
        <w:t>Competências e especialidades</w:t>
      </w:r>
    </w:p>
    <w:p w14:paraId="197E27B0" w14:textId="77777777" w:rsidR="00A11A08" w:rsidRPr="006412F5" w:rsidRDefault="004911AD" w:rsidP="006412F5">
      <w:pPr>
        <w:spacing w:after="0"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6412F5">
        <w:rPr>
          <w:rFonts w:ascii="Arial" w:hAnsi="Arial" w:cs="Arial"/>
          <w:b/>
          <w:sz w:val="24"/>
          <w:szCs w:val="24"/>
        </w:rPr>
        <w:t>Pacote Office com MS Project | Primavera P6 | AutoCAD | Sistemas ERP (SAP, AVEVA MARS)</w:t>
      </w:r>
    </w:p>
    <w:p w14:paraId="13CD7918" w14:textId="77777777" w:rsidR="006412F5" w:rsidRPr="009E2B95" w:rsidRDefault="006412F5">
      <w:pPr>
        <w:spacing w:after="0" w:line="240" w:lineRule="auto"/>
        <w:ind w:left="708"/>
        <w:rPr>
          <w:rFonts w:ascii="Arial" w:hAnsi="Arial" w:cs="Arial"/>
          <w:b/>
          <w:sz w:val="18"/>
          <w:szCs w:val="18"/>
        </w:rPr>
      </w:pPr>
    </w:p>
    <w:p w14:paraId="164E0F50" w14:textId="77777777" w:rsidR="008E3D9A" w:rsidRPr="009E2B95" w:rsidRDefault="008E3D9A">
      <w:pPr>
        <w:spacing w:after="0" w:line="240" w:lineRule="auto"/>
        <w:ind w:left="708"/>
        <w:rPr>
          <w:rFonts w:ascii="Arial" w:hAnsi="Arial" w:cs="Arial"/>
        </w:rPr>
      </w:pPr>
    </w:p>
    <w:sectPr w:rsidR="008E3D9A" w:rsidRPr="009E2B95" w:rsidSect="006412F5"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1A08"/>
    <w:rsid w:val="00114E0A"/>
    <w:rsid w:val="00185296"/>
    <w:rsid w:val="003B46FA"/>
    <w:rsid w:val="004911AD"/>
    <w:rsid w:val="006412F5"/>
    <w:rsid w:val="0066040E"/>
    <w:rsid w:val="006F283F"/>
    <w:rsid w:val="00711F0F"/>
    <w:rsid w:val="007E1CF5"/>
    <w:rsid w:val="00884817"/>
    <w:rsid w:val="008E3D9A"/>
    <w:rsid w:val="009E2B95"/>
    <w:rsid w:val="00A11A08"/>
    <w:rsid w:val="00C84D2C"/>
    <w:rsid w:val="00C9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8D97"/>
  <w15:docId w15:val="{991851D7-F001-4EE9-BB0D-003D9406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7E1C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1C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1C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1C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1C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CF5"/>
    <w:rPr>
      <w:rFonts w:ascii="Tahoma" w:hAnsi="Tahoma" w:cs="Tahoma"/>
      <w:sz w:val="16"/>
      <w:szCs w:val="16"/>
    </w:rPr>
  </w:style>
  <w:style w:type="paragraph" w:customStyle="1" w:styleId="estilo">
    <w:name w:val="estilo"/>
    <w:basedOn w:val="Normal"/>
    <w:rsid w:val="008E3D9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Luis Coelho</dc:creator>
  <cp:lastModifiedBy>Andre Luis Coelho</cp:lastModifiedBy>
  <cp:revision>8</cp:revision>
  <dcterms:created xsi:type="dcterms:W3CDTF">2016-04-25T02:24:00Z</dcterms:created>
  <dcterms:modified xsi:type="dcterms:W3CDTF">2017-01-25T21:50:00Z</dcterms:modified>
</cp:coreProperties>
</file>