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0" w:rsidRDefault="007716E0" w:rsidP="00301E35">
      <w:pPr>
        <w:pStyle w:val="Ttulo1"/>
        <w:rPr>
          <w:rFonts w:eastAsia="Times New Roman"/>
          <w:noProof/>
          <w:lang w:eastAsia="pt-BR"/>
        </w:rPr>
      </w:pPr>
    </w:p>
    <w:p w:rsidR="007716E0" w:rsidRDefault="007716E0" w:rsidP="00301E35">
      <w:pPr>
        <w:pStyle w:val="Ttulo1"/>
        <w:rPr>
          <w:rFonts w:eastAsia="Times New Roman"/>
          <w:noProof/>
          <w:lang w:eastAsia="pt-BR"/>
        </w:rPr>
      </w:pPr>
    </w:p>
    <w:p w:rsidR="007716E0" w:rsidRPr="009D68DE" w:rsidRDefault="00D14ECC" w:rsidP="00301E35">
      <w:pPr>
        <w:pStyle w:val="Ttulo1"/>
        <w:rPr>
          <w:b w:val="0"/>
          <w:color w:val="4A442A" w:themeColor="background2" w:themeShade="40"/>
          <w:sz w:val="36"/>
          <w:szCs w:val="36"/>
        </w:rPr>
      </w:pPr>
      <w:r>
        <w:rPr>
          <w:rFonts w:eastAsia="Times New Roman"/>
          <w:noProof/>
          <w:lang w:eastAsia="pt-BR"/>
        </w:rPr>
        <w:t xml:space="preserve"> </w:t>
      </w:r>
      <w:r w:rsidR="00D80E83">
        <w:rPr>
          <w:rFonts w:eastAsia="Times New Roman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97940" cy="1731010"/>
            <wp:effectExtent l="171450" t="152400" r="149860" b="97790"/>
            <wp:wrapSquare wrapText="bothSides"/>
            <wp:docPr id="3" name="Imagem 2" descr="C:\Users\Alonso\Pictures\2002-01-01 001\Imagem 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nso\Pictures\2002-01-01 001\Imagem 2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731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F7321">
        <w:rPr>
          <w:rFonts w:eastAsia="Times New Roman"/>
          <w:noProof/>
          <w:lang w:eastAsia="pt-BR"/>
        </w:rPr>
        <w:t xml:space="preserve"> </w:t>
      </w:r>
      <w:r w:rsidR="00D80E83">
        <w:rPr>
          <w:rFonts w:eastAsia="Times New Roman"/>
          <w:noProof/>
          <w:lang w:eastAsia="pt-BR"/>
        </w:rPr>
        <w:t xml:space="preserve"> </w:t>
      </w:r>
      <w:r w:rsidR="00116A7C" w:rsidRPr="009D68DE">
        <w:rPr>
          <w:rFonts w:eastAsia="Times New Roman"/>
          <w:b w:val="0"/>
          <w:color w:val="4A442A" w:themeColor="background2" w:themeShade="40"/>
          <w:sz w:val="36"/>
          <w:szCs w:val="36"/>
          <w:lang w:eastAsia="pt-BR"/>
        </w:rPr>
        <w:t>Currículo</w:t>
      </w:r>
      <w:r w:rsidR="000F258D" w:rsidRPr="009D68DE">
        <w:rPr>
          <w:rFonts w:eastAsia="Times New Roman"/>
          <w:b w:val="0"/>
          <w:color w:val="4A442A" w:themeColor="background2" w:themeShade="40"/>
          <w:sz w:val="36"/>
          <w:szCs w:val="36"/>
          <w:lang w:eastAsia="pt-BR"/>
        </w:rPr>
        <w:t xml:space="preserve"> Vitae </w:t>
      </w:r>
      <w:r w:rsidR="00D80E83" w:rsidRPr="009D68DE">
        <w:rPr>
          <w:b w:val="0"/>
          <w:color w:val="4A442A" w:themeColor="background2" w:themeShade="40"/>
          <w:sz w:val="36"/>
          <w:szCs w:val="36"/>
        </w:rPr>
        <w:t xml:space="preserve">                                </w:t>
      </w:r>
      <w:r w:rsidR="00CF7321" w:rsidRPr="009D68DE">
        <w:rPr>
          <w:b w:val="0"/>
          <w:color w:val="4A442A" w:themeColor="background2" w:themeShade="40"/>
          <w:sz w:val="36"/>
          <w:szCs w:val="36"/>
        </w:rPr>
        <w:t xml:space="preserve">    </w:t>
      </w:r>
    </w:p>
    <w:p w:rsidR="007716E0" w:rsidRPr="009D68DE" w:rsidRDefault="007716E0" w:rsidP="00301E35">
      <w:pPr>
        <w:pStyle w:val="Ttulo1"/>
        <w:rPr>
          <w:b w:val="0"/>
          <w:color w:val="4A442A" w:themeColor="background2" w:themeShade="40"/>
          <w:sz w:val="36"/>
          <w:szCs w:val="36"/>
        </w:rPr>
      </w:pPr>
    </w:p>
    <w:p w:rsidR="000F258D" w:rsidRPr="009D68DE" w:rsidRDefault="00F64094" w:rsidP="00301E35">
      <w:pPr>
        <w:pStyle w:val="Ttulo1"/>
        <w:rPr>
          <w:rFonts w:eastAsia="Times New Roman"/>
          <w:b w:val="0"/>
          <w:color w:val="4A442A" w:themeColor="background2" w:themeShade="40"/>
          <w:sz w:val="36"/>
          <w:szCs w:val="36"/>
          <w:lang w:eastAsia="pt-BR"/>
        </w:rPr>
      </w:pPr>
      <w:r w:rsidRPr="009D68DE">
        <w:rPr>
          <w:b w:val="0"/>
          <w:color w:val="4A442A" w:themeColor="background2" w:themeShade="40"/>
          <w:sz w:val="36"/>
          <w:szCs w:val="36"/>
        </w:rPr>
        <w:t>IDENTIFICAÇÃ</w:t>
      </w:r>
    </w:p>
    <w:p w:rsidR="00301E35" w:rsidRPr="009D68DE" w:rsidRDefault="00301E35" w:rsidP="00614117">
      <w:pPr>
        <w:pStyle w:val="Corpodetexto"/>
        <w:rPr>
          <w:b/>
          <w:color w:val="4A442A" w:themeColor="background2" w:themeShade="40"/>
          <w:sz w:val="20"/>
          <w:szCs w:val="20"/>
          <w:lang w:eastAsia="pt-BR"/>
        </w:rPr>
      </w:pPr>
    </w:p>
    <w:p w:rsidR="00CF7321" w:rsidRPr="009D68DE" w:rsidRDefault="000F258D" w:rsidP="00614117">
      <w:pPr>
        <w:pStyle w:val="Corpodetexto"/>
        <w:rPr>
          <w:b/>
          <w:color w:val="4A442A" w:themeColor="background2" w:themeShade="40"/>
          <w:sz w:val="20"/>
          <w:szCs w:val="20"/>
          <w:lang w:eastAsia="pt-BR"/>
        </w:rPr>
      </w:pPr>
      <w:ins w:id="0" w:author="Unknown">
        <w:r w:rsidRPr="009D68DE">
          <w:rPr>
            <w:b/>
            <w:color w:val="4A442A" w:themeColor="background2" w:themeShade="40"/>
            <w:sz w:val="20"/>
            <w:szCs w:val="20"/>
            <w:lang w:eastAsia="pt-BR"/>
          </w:rPr>
          <w:t>Nome:</w:t>
        </w:r>
      </w:ins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 Alonso</w:t>
      </w:r>
      <w:r w:rsidR="00A1084E" w:rsidRPr="009D68DE">
        <w:rPr>
          <w:color w:val="4A442A" w:themeColor="background2" w:themeShade="40"/>
          <w:sz w:val="20"/>
          <w:szCs w:val="20"/>
          <w:lang w:eastAsia="pt-BR"/>
        </w:rPr>
        <w:t xml:space="preserve"> Machado </w:t>
      </w:r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de </w:t>
      </w:r>
      <w:r w:rsidR="00A1084E" w:rsidRPr="009D68DE">
        <w:rPr>
          <w:color w:val="4A442A" w:themeColor="background2" w:themeShade="40"/>
          <w:sz w:val="20"/>
          <w:szCs w:val="20"/>
          <w:lang w:eastAsia="pt-BR"/>
        </w:rPr>
        <w:t>O</w:t>
      </w:r>
      <w:r w:rsidR="00A20697" w:rsidRPr="009D68DE">
        <w:rPr>
          <w:color w:val="4A442A" w:themeColor="background2" w:themeShade="40"/>
          <w:sz w:val="20"/>
          <w:szCs w:val="20"/>
          <w:lang w:eastAsia="pt-BR"/>
        </w:rPr>
        <w:t>liveira</w:t>
      </w:r>
    </w:p>
    <w:p w:rsidR="00CF7321" w:rsidRPr="009D68DE" w:rsidRDefault="000F258D" w:rsidP="00614117">
      <w:pPr>
        <w:pStyle w:val="Corpodetexto"/>
        <w:rPr>
          <w:color w:val="4A442A" w:themeColor="background2" w:themeShade="40"/>
          <w:sz w:val="20"/>
          <w:szCs w:val="20"/>
          <w:lang w:eastAsia="pt-BR"/>
        </w:rPr>
      </w:pPr>
      <w:ins w:id="1" w:author="Unknown">
        <w:r w:rsidRPr="009D68DE">
          <w:rPr>
            <w:b/>
            <w:color w:val="4A442A" w:themeColor="background2" w:themeShade="40"/>
            <w:sz w:val="20"/>
            <w:szCs w:val="20"/>
            <w:lang w:eastAsia="pt-BR"/>
          </w:rPr>
          <w:t>Endereço</w:t>
        </w:r>
      </w:ins>
      <w:r w:rsidR="0056316E" w:rsidRPr="009D68DE">
        <w:rPr>
          <w:color w:val="4A442A" w:themeColor="background2" w:themeShade="40"/>
          <w:sz w:val="20"/>
          <w:szCs w:val="20"/>
          <w:lang w:eastAsia="pt-BR"/>
        </w:rPr>
        <w:t>: João Pessoa 526</w:t>
      </w:r>
      <w:r w:rsidR="00915211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ins w:id="2" w:author="Unknown">
        <w:r w:rsidRPr="009D68DE">
          <w:rPr>
            <w:b/>
            <w:color w:val="4A442A" w:themeColor="background2" w:themeShade="40"/>
            <w:sz w:val="20"/>
            <w:szCs w:val="20"/>
            <w:lang w:eastAsia="pt-BR"/>
          </w:rPr>
          <w:t>Bairro</w:t>
        </w:r>
        <w:r w:rsidRPr="009D68DE">
          <w:rPr>
            <w:color w:val="4A442A" w:themeColor="background2" w:themeShade="40"/>
            <w:sz w:val="20"/>
            <w:szCs w:val="20"/>
            <w:lang w:eastAsia="pt-BR"/>
          </w:rPr>
          <w:t>:</w:t>
        </w:r>
      </w:ins>
      <w:r w:rsidR="00674112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="0056316E" w:rsidRPr="009D68DE">
        <w:rPr>
          <w:color w:val="4A442A" w:themeColor="background2" w:themeShade="40"/>
          <w:sz w:val="20"/>
          <w:szCs w:val="20"/>
          <w:lang w:eastAsia="pt-BR"/>
        </w:rPr>
        <w:t>Enseada</w:t>
      </w:r>
    </w:p>
    <w:p w:rsidR="00CF7321" w:rsidRPr="009D68DE" w:rsidRDefault="00942DF1" w:rsidP="00614117">
      <w:pPr>
        <w:pStyle w:val="Corpodetexto"/>
        <w:rPr>
          <w:color w:val="4A442A" w:themeColor="background2" w:themeShade="40"/>
          <w:sz w:val="20"/>
          <w:szCs w:val="20"/>
          <w:lang w:eastAsia="pt-BR"/>
        </w:rPr>
      </w:pPr>
      <w:r w:rsidRPr="009D68DE">
        <w:rPr>
          <w:color w:val="4A442A" w:themeColor="background2" w:themeShade="40"/>
          <w:sz w:val="20"/>
          <w:szCs w:val="20"/>
          <w:lang w:eastAsia="pt-BR"/>
        </w:rPr>
        <w:t>Fone</w:t>
      </w:r>
      <w:ins w:id="3" w:author="Unknown">
        <w:r w:rsidR="000F258D" w:rsidRPr="009D68DE">
          <w:rPr>
            <w:color w:val="4A442A" w:themeColor="background2" w:themeShade="40"/>
            <w:sz w:val="20"/>
            <w:szCs w:val="20"/>
            <w:lang w:eastAsia="pt-BR"/>
          </w:rPr>
          <w:t>:  </w:t>
        </w:r>
      </w:ins>
      <w:r w:rsidR="0058083C" w:rsidRPr="009D68DE">
        <w:rPr>
          <w:color w:val="4A442A" w:themeColor="background2" w:themeShade="40"/>
          <w:sz w:val="20"/>
          <w:szCs w:val="20"/>
          <w:lang w:eastAsia="pt-BR"/>
        </w:rPr>
        <w:t>48-98239610</w:t>
      </w:r>
      <w:r w:rsidR="00F07FB2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Pr="009D68DE">
        <w:rPr>
          <w:color w:val="4A442A" w:themeColor="background2" w:themeShade="40"/>
          <w:sz w:val="20"/>
          <w:szCs w:val="20"/>
          <w:lang w:eastAsia="pt-BR"/>
        </w:rPr>
        <w:t xml:space="preserve">TIM. </w:t>
      </w:r>
      <w:r w:rsidR="00915211" w:rsidRPr="009D68DE">
        <w:rPr>
          <w:color w:val="4A442A" w:themeColor="background2" w:themeShade="40"/>
          <w:sz w:val="20"/>
          <w:szCs w:val="20"/>
          <w:lang w:eastAsia="pt-BR"/>
        </w:rPr>
        <w:t>47-34490954</w:t>
      </w:r>
      <w:r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</w:p>
    <w:p w:rsidR="00CF7321" w:rsidRPr="009D68DE" w:rsidRDefault="000F258D" w:rsidP="00614117">
      <w:pPr>
        <w:pStyle w:val="Corpodetexto"/>
        <w:rPr>
          <w:color w:val="4A442A" w:themeColor="background2" w:themeShade="40"/>
          <w:sz w:val="20"/>
          <w:szCs w:val="20"/>
          <w:lang w:eastAsia="pt-BR"/>
        </w:rPr>
      </w:pPr>
      <w:ins w:id="4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Cidade: </w:t>
        </w:r>
      </w:ins>
      <w:r w:rsidR="00915211" w:rsidRPr="009D68DE">
        <w:rPr>
          <w:color w:val="4A442A" w:themeColor="background2" w:themeShade="40"/>
          <w:sz w:val="20"/>
          <w:szCs w:val="20"/>
          <w:lang w:eastAsia="pt-BR"/>
        </w:rPr>
        <w:t>São Francisco do sul</w:t>
      </w:r>
      <w:r w:rsidR="00AC67BE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ins w:id="5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CEP:</w:t>
        </w:r>
      </w:ins>
      <w:r w:rsidR="00915211" w:rsidRPr="009D68DE">
        <w:rPr>
          <w:color w:val="4A442A" w:themeColor="background2" w:themeShade="40"/>
          <w:sz w:val="20"/>
          <w:szCs w:val="20"/>
          <w:lang w:eastAsia="pt-BR"/>
        </w:rPr>
        <w:t xml:space="preserve"> 89240-000</w:t>
      </w:r>
      <w:r w:rsidR="00AC67BE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ins w:id="6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Estado:</w:t>
        </w:r>
      </w:ins>
      <w:r w:rsidR="00942DF1" w:rsidRPr="009D68DE">
        <w:rPr>
          <w:color w:val="4A442A" w:themeColor="background2" w:themeShade="40"/>
          <w:sz w:val="20"/>
          <w:szCs w:val="20"/>
          <w:lang w:eastAsia="pt-BR"/>
        </w:rPr>
        <w:t xml:space="preserve"> SC</w:t>
      </w:r>
    </w:p>
    <w:p w:rsidR="00285273" w:rsidRPr="009D68DE" w:rsidRDefault="000F258D" w:rsidP="00614117">
      <w:pPr>
        <w:pStyle w:val="Corpodetexto"/>
        <w:rPr>
          <w:color w:val="4A442A" w:themeColor="background2" w:themeShade="40"/>
          <w:sz w:val="20"/>
          <w:szCs w:val="20"/>
          <w:lang w:eastAsia="pt-BR"/>
        </w:rPr>
      </w:pPr>
      <w:ins w:id="7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Filho de</w:t>
        </w:r>
      </w:ins>
      <w:r w:rsidR="00A1084E" w:rsidRPr="009D68DE">
        <w:rPr>
          <w:color w:val="4A442A" w:themeColor="background2" w:themeShade="40"/>
          <w:sz w:val="20"/>
          <w:szCs w:val="20"/>
          <w:lang w:eastAsia="pt-BR"/>
        </w:rPr>
        <w:t xml:space="preserve">: </w:t>
      </w:r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Faustino </w:t>
      </w:r>
      <w:r w:rsidR="00A1084E" w:rsidRPr="009D68DE">
        <w:rPr>
          <w:color w:val="4A442A" w:themeColor="background2" w:themeShade="40"/>
          <w:sz w:val="20"/>
          <w:szCs w:val="20"/>
          <w:lang w:eastAsia="pt-BR"/>
        </w:rPr>
        <w:t>M</w:t>
      </w:r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arcos de </w:t>
      </w:r>
      <w:r w:rsidR="00A1084E" w:rsidRPr="009D68DE">
        <w:rPr>
          <w:color w:val="4A442A" w:themeColor="background2" w:themeShade="40"/>
          <w:sz w:val="20"/>
          <w:szCs w:val="20"/>
          <w:lang w:eastAsia="pt-BR"/>
        </w:rPr>
        <w:t>O</w:t>
      </w:r>
      <w:r w:rsidR="00A20697" w:rsidRPr="009D68DE">
        <w:rPr>
          <w:color w:val="4A442A" w:themeColor="background2" w:themeShade="40"/>
          <w:sz w:val="20"/>
          <w:szCs w:val="20"/>
          <w:lang w:eastAsia="pt-BR"/>
        </w:rPr>
        <w:t>liveira</w:t>
      </w:r>
      <w:ins w:id="8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 xml:space="preserve">  </w:t>
        </w:r>
        <w:r w:rsidRPr="009D68DE">
          <w:rPr>
            <w:color w:val="4A442A" w:themeColor="background2" w:themeShade="40"/>
            <w:sz w:val="20"/>
            <w:szCs w:val="20"/>
            <w:lang w:eastAsia="pt-BR"/>
          </w:rPr>
          <w:br/>
          <w:t>e de</w:t>
        </w:r>
      </w:ins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 Ana </w:t>
      </w:r>
      <w:r w:rsidR="00A1084E" w:rsidRPr="009D68DE">
        <w:rPr>
          <w:color w:val="4A442A" w:themeColor="background2" w:themeShade="40"/>
          <w:sz w:val="20"/>
          <w:szCs w:val="20"/>
          <w:lang w:eastAsia="pt-BR"/>
        </w:rPr>
        <w:t>M</w:t>
      </w:r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achado de </w:t>
      </w:r>
      <w:r w:rsidR="00A1084E" w:rsidRPr="009D68DE">
        <w:rPr>
          <w:color w:val="4A442A" w:themeColor="background2" w:themeShade="40"/>
          <w:sz w:val="20"/>
          <w:szCs w:val="20"/>
          <w:lang w:eastAsia="pt-BR"/>
        </w:rPr>
        <w:t>O</w:t>
      </w:r>
      <w:r w:rsidR="00A20697" w:rsidRPr="009D68DE">
        <w:rPr>
          <w:color w:val="4A442A" w:themeColor="background2" w:themeShade="40"/>
          <w:sz w:val="20"/>
          <w:szCs w:val="20"/>
          <w:lang w:eastAsia="pt-BR"/>
        </w:rPr>
        <w:t>liveira</w:t>
      </w:r>
      <w:ins w:id="9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 xml:space="preserve">  </w:t>
        </w:r>
        <w:r w:rsidRPr="009D68DE">
          <w:rPr>
            <w:color w:val="4A442A" w:themeColor="background2" w:themeShade="40"/>
            <w:sz w:val="20"/>
            <w:szCs w:val="20"/>
            <w:lang w:eastAsia="pt-BR"/>
          </w:rPr>
          <w:br/>
          <w:t>Nacionalidade:</w:t>
        </w:r>
      </w:ins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="00205F89" w:rsidRPr="009D68DE">
        <w:rPr>
          <w:color w:val="4A442A" w:themeColor="background2" w:themeShade="40"/>
          <w:sz w:val="20"/>
          <w:szCs w:val="20"/>
          <w:lang w:eastAsia="pt-BR"/>
        </w:rPr>
        <w:t>Brasileira Naturalidade</w:t>
      </w:r>
      <w:ins w:id="10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:</w:t>
        </w:r>
      </w:ins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 São Francisco do sul SC.</w:t>
      </w:r>
      <w:ins w:id="11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br/>
          <w:t>Data de Nascimento: </w:t>
        </w:r>
      </w:ins>
      <w:r w:rsidR="00A20697" w:rsidRPr="009D68DE">
        <w:rPr>
          <w:color w:val="4A442A" w:themeColor="background2" w:themeShade="40"/>
          <w:sz w:val="20"/>
          <w:szCs w:val="20"/>
          <w:lang w:eastAsia="pt-BR"/>
        </w:rPr>
        <w:t>22/08/1962</w:t>
      </w:r>
      <w:r w:rsidR="00285273" w:rsidRPr="009D68DE">
        <w:rPr>
          <w:color w:val="4A442A" w:themeColor="background2" w:themeShade="40"/>
          <w:sz w:val="20"/>
          <w:szCs w:val="20"/>
          <w:lang w:eastAsia="pt-BR"/>
        </w:rPr>
        <w:t xml:space="preserve">           </w:t>
      </w:r>
      <w:r w:rsidR="00205F89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ins w:id="12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Estado Civil: </w:t>
        </w:r>
      </w:ins>
      <w:r w:rsidR="00A20697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="0056316E" w:rsidRPr="009D68DE">
        <w:rPr>
          <w:color w:val="4A442A" w:themeColor="background2" w:themeShade="40"/>
          <w:sz w:val="20"/>
          <w:szCs w:val="20"/>
          <w:lang w:eastAsia="pt-BR"/>
        </w:rPr>
        <w:t>Casado</w:t>
      </w:r>
      <w:r w:rsidR="00205F89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="00285273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</w:p>
    <w:p w:rsidR="000F258D" w:rsidRPr="009D68DE" w:rsidRDefault="000F258D" w:rsidP="00614117">
      <w:pPr>
        <w:pStyle w:val="Corpodetexto"/>
        <w:rPr>
          <w:ins w:id="13" w:author="Unknown"/>
          <w:color w:val="4A442A" w:themeColor="background2" w:themeShade="40"/>
          <w:sz w:val="20"/>
          <w:szCs w:val="20"/>
          <w:lang w:eastAsia="pt-BR"/>
        </w:rPr>
      </w:pPr>
      <w:ins w:id="14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Grau de Instrução:</w:t>
        </w:r>
      </w:ins>
      <w:r w:rsidR="00205F89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="0056316E" w:rsidRPr="009D68DE">
        <w:rPr>
          <w:color w:val="4A442A" w:themeColor="background2" w:themeShade="40"/>
          <w:sz w:val="20"/>
          <w:szCs w:val="20"/>
          <w:lang w:eastAsia="pt-BR"/>
        </w:rPr>
        <w:t>Ensino Médio completo.</w:t>
      </w:r>
      <w:ins w:id="15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 xml:space="preserve"> </w:t>
        </w:r>
        <w:r w:rsidRPr="009D68DE">
          <w:rPr>
            <w:color w:val="4A442A" w:themeColor="background2" w:themeShade="40"/>
            <w:sz w:val="20"/>
            <w:szCs w:val="20"/>
            <w:lang w:eastAsia="pt-BR"/>
          </w:rPr>
          <w:br/>
          <w:t>Cédula de Identidade nº:</w:t>
        </w:r>
      </w:ins>
      <w:r w:rsidR="00205F89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="00285273" w:rsidRPr="009D68DE">
        <w:rPr>
          <w:color w:val="4A442A" w:themeColor="background2" w:themeShade="40"/>
          <w:sz w:val="20"/>
          <w:szCs w:val="20"/>
          <w:lang w:eastAsia="pt-BR"/>
        </w:rPr>
        <w:t xml:space="preserve">                         </w:t>
      </w:r>
      <w:r w:rsidR="00205F89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ins w:id="16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 xml:space="preserve">Carteira Profissional </w:t>
        </w:r>
      </w:ins>
      <w:r w:rsidR="00205F89" w:rsidRPr="009D68DE">
        <w:rPr>
          <w:color w:val="4A442A" w:themeColor="background2" w:themeShade="40"/>
          <w:sz w:val="20"/>
          <w:szCs w:val="20"/>
          <w:lang w:eastAsia="pt-BR"/>
        </w:rPr>
        <w:t xml:space="preserve">nº: 1810646 Séries: </w:t>
      </w:r>
      <w:r w:rsidR="00295CA2" w:rsidRPr="009D68DE">
        <w:rPr>
          <w:color w:val="4A442A" w:themeColor="background2" w:themeShade="40"/>
          <w:sz w:val="20"/>
          <w:szCs w:val="20"/>
          <w:lang w:eastAsia="pt-BR"/>
        </w:rPr>
        <w:t>001-0</w:t>
      </w:r>
      <w:ins w:id="17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 </w:t>
        </w:r>
        <w:r w:rsidRPr="009D68DE">
          <w:rPr>
            <w:color w:val="4A442A" w:themeColor="background2" w:themeShade="40"/>
            <w:sz w:val="20"/>
            <w:szCs w:val="20"/>
            <w:lang w:eastAsia="pt-BR"/>
          </w:rPr>
          <w:br/>
          <w:t>Carteira de Reservista</w:t>
        </w:r>
      </w:ins>
      <w:r w:rsidR="00AC67BE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="00285273" w:rsidRPr="009D68DE">
        <w:rPr>
          <w:color w:val="4A442A" w:themeColor="background2" w:themeShade="40"/>
          <w:sz w:val="20"/>
          <w:szCs w:val="20"/>
          <w:lang w:eastAsia="pt-BR"/>
        </w:rPr>
        <w:t xml:space="preserve">                                </w:t>
      </w:r>
      <w:ins w:id="18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 xml:space="preserve">Título de Eleitor </w:t>
        </w:r>
        <w:r w:rsidRPr="009D68DE">
          <w:rPr>
            <w:color w:val="4A442A" w:themeColor="background2" w:themeShade="40"/>
            <w:sz w:val="20"/>
            <w:szCs w:val="20"/>
            <w:lang w:eastAsia="pt-BR"/>
          </w:rPr>
          <w:br/>
          <w:t>Carteira de Habilitação nº</w:t>
        </w:r>
      </w:ins>
      <w:r w:rsidR="00285273" w:rsidRPr="009D68DE">
        <w:rPr>
          <w:color w:val="4A442A" w:themeColor="background2" w:themeShade="40"/>
          <w:sz w:val="20"/>
          <w:szCs w:val="20"/>
          <w:lang w:eastAsia="pt-BR"/>
        </w:rPr>
        <w:t xml:space="preserve">                          </w:t>
      </w:r>
      <w:ins w:id="19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Categoria:</w:t>
        </w:r>
      </w:ins>
      <w:r w:rsidR="00F73FC5" w:rsidRPr="009D68DE">
        <w:rPr>
          <w:color w:val="4A442A" w:themeColor="background2" w:themeShade="40"/>
          <w:sz w:val="20"/>
          <w:szCs w:val="20"/>
          <w:lang w:eastAsia="pt-BR"/>
        </w:rPr>
        <w:t xml:space="preserve"> </w:t>
      </w:r>
      <w:r w:rsidR="0058083C" w:rsidRPr="009D68DE">
        <w:rPr>
          <w:color w:val="4A442A" w:themeColor="background2" w:themeShade="40"/>
          <w:sz w:val="20"/>
          <w:szCs w:val="20"/>
          <w:lang w:eastAsia="pt-BR"/>
        </w:rPr>
        <w:t>AB</w:t>
      </w:r>
      <w:ins w:id="20" w:author="Unknown">
        <w:r w:rsidRPr="009D68DE">
          <w:rPr>
            <w:color w:val="4A442A" w:themeColor="background2" w:themeShade="40"/>
            <w:sz w:val="20"/>
            <w:szCs w:val="20"/>
            <w:lang w:eastAsia="pt-BR"/>
          </w:rPr>
          <w:t> </w:t>
        </w:r>
        <w:r w:rsidRPr="009D68DE">
          <w:rPr>
            <w:color w:val="4A442A" w:themeColor="background2" w:themeShade="40"/>
            <w:sz w:val="20"/>
            <w:szCs w:val="20"/>
            <w:lang w:eastAsia="pt-BR"/>
          </w:rPr>
          <w:br/>
        </w:r>
      </w:ins>
    </w:p>
    <w:p w:rsidR="007E70DB" w:rsidRPr="009D68DE" w:rsidRDefault="00957DEA" w:rsidP="00957DEA">
      <w:pPr>
        <w:rPr>
          <w:b/>
          <w:color w:val="4A442A" w:themeColor="background2" w:themeShade="40"/>
          <w:sz w:val="24"/>
          <w:szCs w:val="24"/>
        </w:rPr>
      </w:pPr>
      <w:r w:rsidRPr="009D68DE">
        <w:rPr>
          <w:b/>
          <w:color w:val="4A442A" w:themeColor="background2" w:themeShade="40"/>
          <w:sz w:val="24"/>
          <w:szCs w:val="24"/>
        </w:rPr>
        <w:t>C</w:t>
      </w:r>
      <w:r w:rsidR="009E5A9B" w:rsidRPr="009D68DE">
        <w:rPr>
          <w:b/>
          <w:color w:val="4A442A" w:themeColor="background2" w:themeShade="40"/>
          <w:sz w:val="24"/>
          <w:szCs w:val="24"/>
        </w:rPr>
        <w:t>u</w:t>
      </w:r>
      <w:r w:rsidR="004C6FAE" w:rsidRPr="009D68DE">
        <w:rPr>
          <w:b/>
          <w:color w:val="4A442A" w:themeColor="background2" w:themeShade="40"/>
          <w:sz w:val="24"/>
          <w:szCs w:val="24"/>
        </w:rPr>
        <w:t>rsos e treinamento.</w:t>
      </w:r>
    </w:p>
    <w:p w:rsidR="004C6FAE" w:rsidRPr="009D68DE" w:rsidRDefault="004C6FAE" w:rsidP="00957DEA">
      <w:pPr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Petróleo e Gás.  2015</w:t>
      </w:r>
    </w:p>
    <w:p w:rsidR="008777C5" w:rsidRPr="009D68DE" w:rsidRDefault="008777C5" w:rsidP="00957DEA">
      <w:pPr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Inspetor de solda N1</w:t>
      </w:r>
      <w:r w:rsidR="004C6FAE" w:rsidRPr="009D68DE">
        <w:rPr>
          <w:color w:val="4A442A" w:themeColor="background2" w:themeShade="40"/>
          <w:sz w:val="20"/>
          <w:szCs w:val="20"/>
        </w:rPr>
        <w:t xml:space="preserve">. </w:t>
      </w:r>
      <w:r w:rsidR="00B6571B" w:rsidRPr="009D68DE">
        <w:rPr>
          <w:color w:val="4A442A" w:themeColor="background2" w:themeShade="40"/>
          <w:sz w:val="20"/>
          <w:szCs w:val="20"/>
        </w:rPr>
        <w:t>2014</w:t>
      </w:r>
      <w:r w:rsidR="00285273" w:rsidRPr="009D68DE">
        <w:rPr>
          <w:color w:val="4A442A" w:themeColor="background2" w:themeShade="40"/>
          <w:sz w:val="20"/>
          <w:szCs w:val="20"/>
        </w:rPr>
        <w:t xml:space="preserve"> N/Q</w:t>
      </w:r>
    </w:p>
    <w:p w:rsidR="004C6FAE" w:rsidRDefault="004C6FAE" w:rsidP="00957DEA">
      <w:pPr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 xml:space="preserve">Inspetor de Jato e Pintura Industrial.  </w:t>
      </w:r>
      <w:r w:rsidR="00285273" w:rsidRPr="009D68DE">
        <w:rPr>
          <w:color w:val="4A442A" w:themeColor="background2" w:themeShade="40"/>
          <w:sz w:val="20"/>
          <w:szCs w:val="20"/>
        </w:rPr>
        <w:t>N/Q</w:t>
      </w:r>
    </w:p>
    <w:p w:rsidR="00120692" w:rsidRPr="009D68DE" w:rsidRDefault="00120692" w:rsidP="00957DEA">
      <w:pPr>
        <w:rPr>
          <w:color w:val="4A442A" w:themeColor="background2" w:themeShade="40"/>
          <w:sz w:val="20"/>
          <w:szCs w:val="20"/>
        </w:rPr>
      </w:pPr>
      <w:r>
        <w:rPr>
          <w:color w:val="4A442A" w:themeColor="background2" w:themeShade="40"/>
          <w:sz w:val="20"/>
          <w:szCs w:val="20"/>
        </w:rPr>
        <w:t>Plataforma Offshore</w:t>
      </w:r>
    </w:p>
    <w:p w:rsidR="004C6FAE" w:rsidRPr="009D68DE" w:rsidRDefault="004C6FAE" w:rsidP="00957DEA">
      <w:pPr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Eletricista Predial e Residencial.</w:t>
      </w:r>
    </w:p>
    <w:p w:rsidR="004E3F78" w:rsidRPr="009D68DE" w:rsidRDefault="002A20D4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Capacitação d</w:t>
      </w:r>
      <w:r w:rsidR="004C6FAE" w:rsidRPr="009D68DE">
        <w:rPr>
          <w:color w:val="4A442A" w:themeColor="background2" w:themeShade="40"/>
          <w:sz w:val="20"/>
          <w:szCs w:val="20"/>
        </w:rPr>
        <w:t xml:space="preserve">e Mao de obra operacional. </w:t>
      </w:r>
    </w:p>
    <w:p w:rsidR="002A20D4" w:rsidRPr="009D68DE" w:rsidRDefault="004C6FAE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 xml:space="preserve">Qualidade e produtividade. </w:t>
      </w:r>
    </w:p>
    <w:p w:rsidR="009918DB" w:rsidRPr="009D68DE" w:rsidRDefault="009E5A9B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Suporte em revestimento</w:t>
      </w:r>
      <w:r w:rsidR="009918DB" w:rsidRPr="009D68DE">
        <w:rPr>
          <w:color w:val="4A442A" w:themeColor="background2" w:themeShade="40"/>
          <w:sz w:val="20"/>
          <w:szCs w:val="20"/>
        </w:rPr>
        <w:t xml:space="preserve"> em PRFV- </w:t>
      </w:r>
      <w:r w:rsidR="00205F89" w:rsidRPr="009D68DE">
        <w:rPr>
          <w:color w:val="4A442A" w:themeColor="background2" w:themeShade="40"/>
          <w:sz w:val="20"/>
          <w:szCs w:val="20"/>
        </w:rPr>
        <w:t>Auditório</w:t>
      </w:r>
      <w:r w:rsidR="009918DB" w:rsidRPr="009D68DE">
        <w:rPr>
          <w:color w:val="4A442A" w:themeColor="background2" w:themeShade="40"/>
          <w:sz w:val="20"/>
          <w:szCs w:val="20"/>
        </w:rPr>
        <w:t xml:space="preserve"> Rust </w:t>
      </w:r>
      <w:r w:rsidR="00205F89" w:rsidRPr="009D68DE">
        <w:rPr>
          <w:color w:val="4A442A" w:themeColor="background2" w:themeShade="40"/>
          <w:sz w:val="20"/>
          <w:szCs w:val="20"/>
        </w:rPr>
        <w:t>Engenheiro</w:t>
      </w:r>
      <w:r w:rsidR="004C6FAE" w:rsidRPr="009D68DE">
        <w:rPr>
          <w:color w:val="4A442A" w:themeColor="background2" w:themeShade="40"/>
          <w:sz w:val="20"/>
          <w:szCs w:val="20"/>
        </w:rPr>
        <w:t>.</w:t>
      </w:r>
    </w:p>
    <w:p w:rsidR="00285273" w:rsidRPr="009D68DE" w:rsidRDefault="00957DEA" w:rsidP="00285273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lastRenderedPageBreak/>
        <w:t xml:space="preserve">Supervisor de pintura industrial. </w:t>
      </w:r>
      <w:r w:rsidR="00A055ED" w:rsidRPr="009D68DE">
        <w:rPr>
          <w:color w:val="4A442A" w:themeColor="background2" w:themeShade="40"/>
          <w:sz w:val="20"/>
          <w:szCs w:val="20"/>
        </w:rPr>
        <w:t>Escola de treinamento</w:t>
      </w:r>
      <w:r w:rsidR="00F73FC5" w:rsidRPr="009D68DE">
        <w:rPr>
          <w:color w:val="4A442A" w:themeColor="background2" w:themeShade="40"/>
          <w:sz w:val="20"/>
          <w:szCs w:val="20"/>
        </w:rPr>
        <w:t xml:space="preserve"> prof.ª</w:t>
      </w:r>
      <w:r w:rsidR="004C6FAE" w:rsidRPr="009D68DE">
        <w:rPr>
          <w:color w:val="4A442A" w:themeColor="background2" w:themeShade="40"/>
          <w:sz w:val="20"/>
          <w:szCs w:val="20"/>
        </w:rPr>
        <w:t xml:space="preserve"> </w:t>
      </w:r>
      <w:r w:rsidR="00285273" w:rsidRPr="009D68DE">
        <w:rPr>
          <w:color w:val="4A442A" w:themeColor="background2" w:themeShade="40"/>
          <w:sz w:val="20"/>
          <w:szCs w:val="20"/>
        </w:rPr>
        <w:t xml:space="preserve">Odebrecht. </w:t>
      </w:r>
    </w:p>
    <w:p w:rsidR="00957DEA" w:rsidRPr="009D68DE" w:rsidRDefault="00A055ED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.W. I- 1* fase.</w:t>
      </w:r>
      <w:r w:rsidR="00957DEA" w:rsidRPr="009D68DE">
        <w:rPr>
          <w:color w:val="4A442A" w:themeColor="background2" w:themeShade="40"/>
          <w:sz w:val="20"/>
          <w:szCs w:val="20"/>
        </w:rPr>
        <w:t xml:space="preserve"> Escola técnica tupy- 1997 Em nível de líder.</w:t>
      </w:r>
    </w:p>
    <w:p w:rsidR="00957DEA" w:rsidRPr="009D68DE" w:rsidRDefault="007E70DB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 xml:space="preserve">T.W. </w:t>
      </w:r>
      <w:r w:rsidR="00957DEA" w:rsidRPr="009D68DE">
        <w:rPr>
          <w:color w:val="4A442A" w:themeColor="background2" w:themeShade="40"/>
          <w:sz w:val="20"/>
          <w:szCs w:val="20"/>
        </w:rPr>
        <w:t>I- 2* fase</w:t>
      </w:r>
      <w:r w:rsidR="00116A7C" w:rsidRPr="009D68DE">
        <w:rPr>
          <w:color w:val="4A442A" w:themeColor="background2" w:themeShade="40"/>
          <w:sz w:val="20"/>
          <w:szCs w:val="20"/>
        </w:rPr>
        <w:t xml:space="preserve"> </w:t>
      </w:r>
      <w:r w:rsidR="00957DEA" w:rsidRPr="009D68DE">
        <w:rPr>
          <w:color w:val="4A442A" w:themeColor="background2" w:themeShade="40"/>
          <w:sz w:val="20"/>
          <w:szCs w:val="20"/>
        </w:rPr>
        <w:t xml:space="preserve">Escola técnica tupy- 1997 </w:t>
      </w:r>
      <w:r w:rsidR="00116A7C" w:rsidRPr="009D68DE">
        <w:rPr>
          <w:color w:val="4A442A" w:themeColor="background2" w:themeShade="40"/>
          <w:sz w:val="20"/>
          <w:szCs w:val="20"/>
        </w:rPr>
        <w:t>Em nível de</w:t>
      </w:r>
      <w:r w:rsidR="00957DEA" w:rsidRPr="009D68DE">
        <w:rPr>
          <w:color w:val="4A442A" w:themeColor="background2" w:themeShade="40"/>
          <w:sz w:val="20"/>
          <w:szCs w:val="20"/>
        </w:rPr>
        <w:t xml:space="preserve"> encarregado.</w:t>
      </w:r>
    </w:p>
    <w:p w:rsidR="00957DEA" w:rsidRPr="009D68DE" w:rsidRDefault="00957DEA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T.W. I- 3* fase</w:t>
      </w:r>
      <w:r w:rsidR="007E70DB" w:rsidRPr="009D68DE">
        <w:rPr>
          <w:color w:val="4A442A" w:themeColor="background2" w:themeShade="40"/>
          <w:sz w:val="20"/>
          <w:szCs w:val="20"/>
        </w:rPr>
        <w:t xml:space="preserve"> </w:t>
      </w:r>
      <w:r w:rsidRPr="009D68DE">
        <w:rPr>
          <w:color w:val="4A442A" w:themeColor="background2" w:themeShade="40"/>
          <w:sz w:val="20"/>
          <w:szCs w:val="20"/>
        </w:rPr>
        <w:t xml:space="preserve">Escola técnica tupy- 1997 </w:t>
      </w:r>
      <w:r w:rsidR="007E70DB" w:rsidRPr="009D68DE">
        <w:rPr>
          <w:color w:val="4A442A" w:themeColor="background2" w:themeShade="40"/>
          <w:sz w:val="20"/>
          <w:szCs w:val="20"/>
        </w:rPr>
        <w:t>Em nível de</w:t>
      </w:r>
      <w:r w:rsidRPr="009D68DE">
        <w:rPr>
          <w:color w:val="4A442A" w:themeColor="background2" w:themeShade="40"/>
          <w:sz w:val="20"/>
          <w:szCs w:val="20"/>
        </w:rPr>
        <w:t xml:space="preserve"> supervisão.</w:t>
      </w:r>
    </w:p>
    <w:p w:rsidR="00957DEA" w:rsidRPr="009D68DE" w:rsidRDefault="00285273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Se</w:t>
      </w:r>
      <w:r w:rsidR="00957DEA" w:rsidRPr="009D68DE">
        <w:rPr>
          <w:color w:val="4A442A" w:themeColor="background2" w:themeShade="40"/>
          <w:sz w:val="20"/>
          <w:szCs w:val="20"/>
        </w:rPr>
        <w:t>gurança e manuseio de gases. Interfibra- 1996.</w:t>
      </w:r>
    </w:p>
    <w:p w:rsidR="00957DEA" w:rsidRPr="009D68DE" w:rsidRDefault="00957DEA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Socorrista</w:t>
      </w:r>
      <w:r w:rsidR="007E70DB" w:rsidRPr="009D68DE">
        <w:rPr>
          <w:color w:val="4A442A" w:themeColor="background2" w:themeShade="40"/>
          <w:sz w:val="20"/>
          <w:szCs w:val="20"/>
        </w:rPr>
        <w:t xml:space="preserve"> em nível de</w:t>
      </w:r>
      <w:r w:rsidRPr="009D68DE">
        <w:rPr>
          <w:color w:val="4A442A" w:themeColor="background2" w:themeShade="40"/>
          <w:sz w:val="20"/>
          <w:szCs w:val="20"/>
        </w:rPr>
        <w:t xml:space="preserve"> suporte básico da vida.</w:t>
      </w:r>
      <w:r w:rsidR="009E5A9B" w:rsidRPr="009D68DE">
        <w:rPr>
          <w:color w:val="4A442A" w:themeColor="background2" w:themeShade="40"/>
          <w:sz w:val="20"/>
          <w:szCs w:val="20"/>
        </w:rPr>
        <w:t xml:space="preserve"> 8°</w:t>
      </w:r>
      <w:r w:rsidRPr="009D68DE">
        <w:rPr>
          <w:color w:val="4A442A" w:themeColor="background2" w:themeShade="40"/>
          <w:sz w:val="20"/>
          <w:szCs w:val="20"/>
        </w:rPr>
        <w:t xml:space="preserve"> </w:t>
      </w:r>
      <w:r w:rsidR="009E5A9B" w:rsidRPr="009D68DE">
        <w:rPr>
          <w:color w:val="4A442A" w:themeColor="background2" w:themeShade="40"/>
          <w:sz w:val="20"/>
          <w:szCs w:val="20"/>
        </w:rPr>
        <w:t>B</w:t>
      </w:r>
      <w:r w:rsidRPr="009D68DE">
        <w:rPr>
          <w:color w:val="4A442A" w:themeColor="background2" w:themeShade="40"/>
          <w:sz w:val="20"/>
          <w:szCs w:val="20"/>
        </w:rPr>
        <w:t xml:space="preserve">atalhão da </w:t>
      </w:r>
      <w:r w:rsidR="009E5A9B" w:rsidRPr="009D68DE">
        <w:rPr>
          <w:color w:val="4A442A" w:themeColor="background2" w:themeShade="40"/>
          <w:sz w:val="20"/>
          <w:szCs w:val="20"/>
        </w:rPr>
        <w:t>P</w:t>
      </w:r>
      <w:r w:rsidRPr="009D68DE">
        <w:rPr>
          <w:color w:val="4A442A" w:themeColor="background2" w:themeShade="40"/>
          <w:sz w:val="20"/>
          <w:szCs w:val="20"/>
        </w:rPr>
        <w:t xml:space="preserve">olicia </w:t>
      </w:r>
      <w:r w:rsidR="009E5A9B" w:rsidRPr="009D68DE">
        <w:rPr>
          <w:color w:val="4A442A" w:themeColor="background2" w:themeShade="40"/>
          <w:sz w:val="20"/>
          <w:szCs w:val="20"/>
        </w:rPr>
        <w:t>M</w:t>
      </w:r>
      <w:r w:rsidRPr="009D68DE">
        <w:rPr>
          <w:color w:val="4A442A" w:themeColor="background2" w:themeShade="40"/>
          <w:sz w:val="20"/>
          <w:szCs w:val="20"/>
        </w:rPr>
        <w:t>ilitar de Joinville -</w:t>
      </w:r>
      <w:r w:rsidR="006B7F4D" w:rsidRPr="009D68DE">
        <w:rPr>
          <w:color w:val="4A442A" w:themeColor="background2" w:themeShade="40"/>
          <w:sz w:val="20"/>
          <w:szCs w:val="20"/>
        </w:rPr>
        <w:t xml:space="preserve"> </w:t>
      </w:r>
      <w:r w:rsidRPr="009D68DE">
        <w:rPr>
          <w:color w:val="4A442A" w:themeColor="background2" w:themeShade="40"/>
          <w:sz w:val="20"/>
          <w:szCs w:val="20"/>
        </w:rPr>
        <w:t>1996</w:t>
      </w:r>
    </w:p>
    <w:p w:rsidR="00957DEA" w:rsidRPr="009D68DE" w:rsidRDefault="00957DEA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A metrologia no contexto da serie ISO 9000. SENAI/CTAI e Fundação CERTI-1995</w:t>
      </w:r>
    </w:p>
    <w:p w:rsidR="00957DEA" w:rsidRPr="009D68DE" w:rsidRDefault="00957DEA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Leitura e interpretação de desenho mecânico. SENAI- 1995</w:t>
      </w:r>
    </w:p>
    <w:p w:rsidR="00957DEA" w:rsidRPr="009D68DE" w:rsidRDefault="00957DEA" w:rsidP="00957DEA">
      <w:pPr>
        <w:ind w:left="-567" w:right="-568" w:firstLine="567"/>
        <w:rPr>
          <w:color w:val="4A442A" w:themeColor="background2" w:themeShade="40"/>
          <w:sz w:val="20"/>
          <w:szCs w:val="20"/>
        </w:rPr>
      </w:pPr>
      <w:r w:rsidRPr="009D68DE">
        <w:rPr>
          <w:color w:val="4A442A" w:themeColor="background2" w:themeShade="40"/>
          <w:sz w:val="20"/>
          <w:szCs w:val="20"/>
        </w:rPr>
        <w:t>Relações h</w:t>
      </w:r>
      <w:r w:rsidR="009918DB" w:rsidRPr="009D68DE">
        <w:rPr>
          <w:color w:val="4A442A" w:themeColor="background2" w:themeShade="40"/>
          <w:sz w:val="20"/>
          <w:szCs w:val="20"/>
        </w:rPr>
        <w:t>umanas no trabalho.  S ENAC-1995</w:t>
      </w:r>
    </w:p>
    <w:tbl>
      <w:tblPr>
        <w:tblStyle w:val="Tabelacomgrade"/>
        <w:tblpPr w:leftFromText="141" w:rightFromText="141" w:vertAnchor="text" w:horzAnchor="margin" w:tblpY="220"/>
        <w:tblW w:w="8613" w:type="dxa"/>
        <w:tblLook w:val="04A0"/>
      </w:tblPr>
      <w:tblGrid>
        <w:gridCol w:w="8613"/>
      </w:tblGrid>
      <w:tr w:rsidR="008777C5" w:rsidRPr="009D68DE" w:rsidTr="008777C5">
        <w:trPr>
          <w:trHeight w:val="818"/>
        </w:trPr>
        <w:tc>
          <w:tcPr>
            <w:tcW w:w="8613" w:type="dxa"/>
          </w:tcPr>
          <w:p w:rsidR="008777C5" w:rsidRPr="009D68DE" w:rsidRDefault="00A055ED" w:rsidP="000C1DD1">
            <w:pPr>
              <w:pStyle w:val="PargrafodaLista"/>
              <w:numPr>
                <w:ilvl w:val="0"/>
                <w:numId w:val="7"/>
              </w:numPr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Empresa</w:t>
            </w:r>
            <w:r w:rsidR="008777C5" w:rsidRPr="009D68DE">
              <w:rPr>
                <w:color w:val="4A442A" w:themeColor="background2" w:themeShade="40"/>
                <w:sz w:val="18"/>
                <w:szCs w:val="18"/>
              </w:rPr>
              <w:t xml:space="preserve">: Petrofab 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Equipamento</w:t>
            </w:r>
            <w:r w:rsidR="008777C5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Industrial</w:t>
            </w:r>
            <w:r w:rsidR="008777C5" w:rsidRPr="009D68DE">
              <w:rPr>
                <w:color w:val="4A442A" w:themeColor="background2" w:themeShade="40"/>
                <w:sz w:val="18"/>
                <w:szCs w:val="18"/>
              </w:rPr>
              <w:t xml:space="preserve"> Ltda.</w:t>
            </w:r>
          </w:p>
          <w:p w:rsidR="008777C5" w:rsidRPr="009D68DE" w:rsidRDefault="008777C5" w:rsidP="000C1DD1">
            <w:pPr>
              <w:pStyle w:val="PargrafodaLista"/>
              <w:numPr>
                <w:ilvl w:val="0"/>
                <w:numId w:val="7"/>
              </w:numPr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Endereço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: Rod Lino Zanoli – Distrito Industrial Bairro Auróra Cidade Içara SC.</w:t>
            </w:r>
          </w:p>
          <w:p w:rsidR="008777C5" w:rsidRPr="009D68DE" w:rsidRDefault="00A055ED" w:rsidP="000C1DD1">
            <w:pPr>
              <w:pStyle w:val="PargrafodaLista"/>
              <w:numPr>
                <w:ilvl w:val="0"/>
                <w:numId w:val="7"/>
              </w:numPr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CEP</w:t>
            </w:r>
            <w:r w:rsidR="008777C5" w:rsidRPr="009D68DE">
              <w:rPr>
                <w:color w:val="4A442A" w:themeColor="background2" w:themeShade="40"/>
                <w:sz w:val="18"/>
                <w:szCs w:val="18"/>
              </w:rPr>
              <w:t xml:space="preserve"> 88820-000</w:t>
            </w:r>
          </w:p>
          <w:p w:rsidR="008777C5" w:rsidRPr="009D68DE" w:rsidRDefault="00A055ED" w:rsidP="000C1DD1">
            <w:pPr>
              <w:pStyle w:val="PargrafodaLista"/>
              <w:numPr>
                <w:ilvl w:val="0"/>
                <w:numId w:val="7"/>
              </w:numPr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Período</w:t>
            </w:r>
            <w:r w:rsidR="008777C5" w:rsidRPr="009D68DE">
              <w:rPr>
                <w:color w:val="4A442A" w:themeColor="background2" w:themeShade="40"/>
                <w:sz w:val="18"/>
                <w:szCs w:val="18"/>
              </w:rPr>
              <w:t xml:space="preserve"> 24/03/2014 A </w:t>
            </w:r>
            <w:r w:rsidR="000C1DD1" w:rsidRPr="009D68DE">
              <w:rPr>
                <w:color w:val="4A442A" w:themeColor="background2" w:themeShade="40"/>
                <w:sz w:val="18"/>
                <w:szCs w:val="18"/>
              </w:rPr>
              <w:t>15/05/2015</w:t>
            </w:r>
          </w:p>
          <w:p w:rsidR="00285273" w:rsidRPr="009D68DE" w:rsidRDefault="008777C5" w:rsidP="00285273">
            <w:pPr>
              <w:pStyle w:val="PargrafodaLista"/>
              <w:numPr>
                <w:ilvl w:val="0"/>
                <w:numId w:val="7"/>
              </w:numPr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Função</w:t>
            </w:r>
            <w:r w:rsidR="00674112" w:rsidRPr="009D68DE">
              <w:rPr>
                <w:color w:val="4A442A" w:themeColor="background2" w:themeShade="40"/>
                <w:sz w:val="18"/>
                <w:szCs w:val="18"/>
              </w:rPr>
              <w:t>: Supervisor de Obras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. </w:t>
            </w: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Função Exercida</w:t>
            </w:r>
            <w:r w:rsidR="00674112" w:rsidRPr="009D68DE">
              <w:rPr>
                <w:color w:val="4A442A" w:themeColor="background2" w:themeShade="40"/>
                <w:sz w:val="18"/>
                <w:szCs w:val="18"/>
              </w:rPr>
              <w:t>: Supervisor de P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rodução em </w:t>
            </w:r>
            <w:r w:rsidR="00674112" w:rsidRPr="009D68DE">
              <w:rPr>
                <w:color w:val="4A442A" w:themeColor="background2" w:themeShade="40"/>
                <w:sz w:val="18"/>
                <w:szCs w:val="18"/>
              </w:rPr>
              <w:t>Á</w:t>
            </w:r>
            <w:r w:rsidR="00A055ED" w:rsidRPr="009D68DE">
              <w:rPr>
                <w:color w:val="4A442A" w:themeColor="background2" w:themeShade="40"/>
                <w:sz w:val="18"/>
                <w:szCs w:val="18"/>
              </w:rPr>
              <w:t>rea</w:t>
            </w:r>
            <w:r w:rsidR="00674112" w:rsidRPr="009D68DE">
              <w:rPr>
                <w:color w:val="4A442A" w:themeColor="background2" w:themeShade="40"/>
                <w:sz w:val="18"/>
                <w:szCs w:val="18"/>
              </w:rPr>
              <w:t xml:space="preserve"> de M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ontagens de</w:t>
            </w:r>
            <w:r w:rsidR="00285273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</w:p>
          <w:p w:rsidR="008777C5" w:rsidRPr="009D68DE" w:rsidRDefault="00285273" w:rsidP="00285273">
            <w:pPr>
              <w:pStyle w:val="PargrafodaLista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color w:val="4A442A" w:themeColor="background2" w:themeShade="40"/>
                <w:sz w:val="18"/>
                <w:szCs w:val="18"/>
              </w:rPr>
              <w:t>Estruturas</w:t>
            </w:r>
            <w:r w:rsidR="00915211" w:rsidRPr="009D68DE">
              <w:rPr>
                <w:color w:val="4A442A" w:themeColor="background2" w:themeShade="40"/>
                <w:sz w:val="18"/>
                <w:szCs w:val="18"/>
              </w:rPr>
              <w:t>,</w:t>
            </w:r>
            <w:r w:rsidR="00674112" w:rsidRPr="009D68DE">
              <w:rPr>
                <w:color w:val="4A442A" w:themeColor="background2" w:themeShade="40"/>
                <w:sz w:val="18"/>
                <w:szCs w:val="18"/>
              </w:rPr>
              <w:t xml:space="preserve"> T</w:t>
            </w:r>
            <w:r w:rsidR="00A055ED" w:rsidRPr="009D68DE">
              <w:rPr>
                <w:color w:val="4A442A" w:themeColor="background2" w:themeShade="40"/>
                <w:sz w:val="18"/>
                <w:szCs w:val="18"/>
              </w:rPr>
              <w:t>ancagens</w:t>
            </w:r>
            <w:r w:rsidR="00674112" w:rsidRPr="009D68DE">
              <w:rPr>
                <w:color w:val="4A442A" w:themeColor="background2" w:themeShade="40"/>
                <w:sz w:val="18"/>
                <w:szCs w:val="18"/>
              </w:rPr>
              <w:t xml:space="preserve"> e Pintura</w:t>
            </w:r>
            <w:r w:rsidR="00120692">
              <w:rPr>
                <w:color w:val="4A442A" w:themeColor="background2" w:themeShade="40"/>
                <w:sz w:val="18"/>
                <w:szCs w:val="18"/>
              </w:rPr>
              <w:t xml:space="preserve"> de plataforma de petróleo.</w:t>
            </w:r>
          </w:p>
          <w:p w:rsidR="00285273" w:rsidRPr="009D68DE" w:rsidRDefault="00285273" w:rsidP="00285273">
            <w:pPr>
              <w:pStyle w:val="PargrafodaLista"/>
              <w:ind w:right="-568"/>
              <w:rPr>
                <w:color w:val="4A442A" w:themeColor="background2" w:themeShade="40"/>
                <w:sz w:val="18"/>
                <w:szCs w:val="18"/>
              </w:rPr>
            </w:pPr>
          </w:p>
        </w:tc>
      </w:tr>
    </w:tbl>
    <w:tbl>
      <w:tblPr>
        <w:tblStyle w:val="Tabelacomgrade"/>
        <w:tblW w:w="0" w:type="auto"/>
        <w:tblLook w:val="04A0"/>
      </w:tblPr>
      <w:tblGrid>
        <w:gridCol w:w="8644"/>
      </w:tblGrid>
      <w:tr w:rsidR="00116A7C" w:rsidRPr="009D68DE" w:rsidTr="00842082">
        <w:tc>
          <w:tcPr>
            <w:tcW w:w="8644" w:type="dxa"/>
          </w:tcPr>
          <w:p w:rsidR="005E523F" w:rsidRPr="009D68DE" w:rsidRDefault="00116A7C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Empresa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:</w:t>
            </w:r>
            <w:r w:rsidR="00F07FB2" w:rsidRPr="009D68DE">
              <w:rPr>
                <w:color w:val="4A442A" w:themeColor="background2" w:themeShade="40"/>
                <w:sz w:val="18"/>
                <w:szCs w:val="18"/>
              </w:rPr>
              <w:t xml:space="preserve"> Tecmesul</w:t>
            </w:r>
            <w:r w:rsidR="00942DF1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F07FB2" w:rsidRPr="009D68DE">
              <w:rPr>
                <w:color w:val="4A442A" w:themeColor="background2" w:themeShade="40"/>
                <w:sz w:val="18"/>
                <w:szCs w:val="18"/>
              </w:rPr>
              <w:t>montagem e manutenção</w:t>
            </w:r>
            <w:r w:rsidR="00F13AD1" w:rsidRPr="009D68DE">
              <w:rPr>
                <w:color w:val="4A442A" w:themeColor="background2" w:themeShade="40"/>
                <w:sz w:val="18"/>
                <w:szCs w:val="18"/>
              </w:rPr>
              <w:t>.</w:t>
            </w:r>
          </w:p>
          <w:p w:rsidR="005E523F" w:rsidRPr="009D68DE" w:rsidRDefault="006B7F4D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Endereço</w:t>
            </w:r>
            <w:r w:rsidR="00116A7C" w:rsidRPr="009D68DE">
              <w:rPr>
                <w:b/>
                <w:color w:val="4A442A" w:themeColor="background2" w:themeShade="40"/>
                <w:sz w:val="18"/>
                <w:szCs w:val="18"/>
              </w:rPr>
              <w:t>:</w:t>
            </w:r>
            <w:r w:rsidR="00F07FB2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B8293A" w:rsidRPr="009D68DE">
              <w:rPr>
                <w:color w:val="4A442A" w:themeColor="background2" w:themeShade="40"/>
                <w:sz w:val="18"/>
                <w:szCs w:val="18"/>
              </w:rPr>
              <w:t>Silvano</w:t>
            </w:r>
            <w:r w:rsidR="00942DF1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F07FB2" w:rsidRPr="009D68DE">
              <w:rPr>
                <w:color w:val="4A442A" w:themeColor="background2" w:themeShade="40"/>
                <w:sz w:val="18"/>
                <w:szCs w:val="18"/>
              </w:rPr>
              <w:t xml:space="preserve">sobrinho. 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650 </w:t>
            </w: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Bairros</w:t>
            </w:r>
            <w:r w:rsidR="00116A7C" w:rsidRPr="009D68DE">
              <w:rPr>
                <w:color w:val="4A442A" w:themeColor="background2" w:themeShade="40"/>
                <w:sz w:val="18"/>
                <w:szCs w:val="18"/>
              </w:rPr>
              <w:t xml:space="preserve">: </w:t>
            </w:r>
            <w:r w:rsidR="00F07FB2" w:rsidRPr="009D68DE">
              <w:rPr>
                <w:color w:val="4A442A" w:themeColor="background2" w:themeShade="40"/>
                <w:sz w:val="18"/>
                <w:szCs w:val="18"/>
              </w:rPr>
              <w:t>Humaitá.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   </w:t>
            </w:r>
            <w:r w:rsidR="00116A7C" w:rsidRPr="009D68DE">
              <w:rPr>
                <w:b/>
                <w:color w:val="4A442A" w:themeColor="background2" w:themeShade="40"/>
                <w:sz w:val="18"/>
                <w:szCs w:val="18"/>
              </w:rPr>
              <w:t>Cidade:</w:t>
            </w:r>
            <w:r w:rsidR="00F07FB2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F07FB2" w:rsidRPr="009D68DE">
              <w:rPr>
                <w:color w:val="4A442A" w:themeColor="background2" w:themeShade="40"/>
                <w:sz w:val="18"/>
                <w:szCs w:val="18"/>
              </w:rPr>
              <w:t>tubarão</w:t>
            </w:r>
          </w:p>
          <w:p w:rsidR="005E523F" w:rsidRPr="009D68DE" w:rsidRDefault="00F07FB2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b/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CEP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 88704-225</w:t>
            </w:r>
            <w:r w:rsidR="005E523F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e</w:t>
            </w: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stado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>:</w:t>
            </w:r>
            <w:r w:rsidR="00942DF1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SC</w:t>
            </w:r>
            <w:r w:rsidR="00942DF1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116A7C" w:rsidRPr="009D68DE">
              <w:rPr>
                <w:b/>
                <w:color w:val="4A442A" w:themeColor="background2" w:themeShade="40"/>
                <w:sz w:val="18"/>
                <w:szCs w:val="18"/>
              </w:rPr>
              <w:t>Período</w:t>
            </w:r>
            <w:r w:rsidR="00116A7C" w:rsidRPr="009D68DE">
              <w:rPr>
                <w:color w:val="4A442A" w:themeColor="background2" w:themeShade="40"/>
                <w:sz w:val="18"/>
                <w:szCs w:val="18"/>
              </w:rPr>
              <w:t>:</w:t>
            </w:r>
            <w:r w:rsidR="00F13AD1" w:rsidRPr="009D68DE">
              <w:rPr>
                <w:color w:val="4A442A" w:themeColor="background2" w:themeShade="40"/>
                <w:sz w:val="18"/>
                <w:szCs w:val="18"/>
              </w:rPr>
              <w:t xml:space="preserve"> 03/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116A7C" w:rsidRPr="009D68DE">
              <w:rPr>
                <w:color w:val="4A442A" w:themeColor="background2" w:themeShade="40"/>
                <w:sz w:val="18"/>
                <w:szCs w:val="18"/>
              </w:rPr>
              <w:t>11/20</w:t>
            </w:r>
            <w:r w:rsidR="00BB16BE" w:rsidRPr="009D68DE">
              <w:rPr>
                <w:color w:val="4A442A" w:themeColor="background2" w:themeShade="40"/>
                <w:sz w:val="18"/>
                <w:szCs w:val="18"/>
              </w:rPr>
              <w:t>1</w:t>
            </w:r>
            <w:r w:rsidR="00116A7C" w:rsidRPr="009D68DE">
              <w:rPr>
                <w:color w:val="4A442A" w:themeColor="background2" w:themeShade="40"/>
                <w:sz w:val="18"/>
                <w:szCs w:val="18"/>
              </w:rPr>
              <w:t>1</w:t>
            </w:r>
            <w:r w:rsidR="00BB16BE" w:rsidRPr="009D68DE">
              <w:rPr>
                <w:color w:val="4A442A" w:themeColor="background2" w:themeShade="40"/>
                <w:sz w:val="18"/>
                <w:szCs w:val="18"/>
              </w:rPr>
              <w:t xml:space="preserve"> a 26/01/2014</w:t>
            </w:r>
            <w:r w:rsidR="005E523F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5E523F" w:rsidRPr="009D68DE">
              <w:rPr>
                <w:b/>
                <w:color w:val="4A442A" w:themeColor="background2" w:themeShade="40"/>
                <w:sz w:val="18"/>
                <w:szCs w:val="18"/>
              </w:rPr>
              <w:t>F</w:t>
            </w:r>
            <w:r w:rsidR="00116A7C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unção: </w:t>
            </w:r>
            <w:r w:rsidR="00116A7C" w:rsidRPr="009D68DE">
              <w:rPr>
                <w:color w:val="4A442A" w:themeColor="background2" w:themeShade="40"/>
                <w:sz w:val="18"/>
                <w:szCs w:val="18"/>
              </w:rPr>
              <w:t>Supervisor de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012948" w:rsidRPr="009D68DE">
              <w:rPr>
                <w:color w:val="4A442A" w:themeColor="background2" w:themeShade="40"/>
                <w:sz w:val="18"/>
                <w:szCs w:val="18"/>
              </w:rPr>
              <w:t>obras</w:t>
            </w:r>
          </w:p>
          <w:p w:rsidR="00942DF1" w:rsidRPr="009D68DE" w:rsidRDefault="00116A7C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Função</w:t>
            </w:r>
            <w:r w:rsidR="006B7F4D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Desempenhada:</w:t>
            </w:r>
            <w:r w:rsidR="00F07FB2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F9445A" w:rsidRPr="009D68DE">
              <w:rPr>
                <w:color w:val="4A442A" w:themeColor="background2" w:themeShade="40"/>
                <w:sz w:val="18"/>
                <w:szCs w:val="18"/>
              </w:rPr>
              <w:t xml:space="preserve">Encarregado de hidrojato 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>Nível</w:t>
            </w:r>
            <w:r w:rsidR="00F9445A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>três</w:t>
            </w:r>
            <w:r w:rsidR="005E523F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Fone para contato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. (4</w:t>
            </w:r>
            <w:r w:rsidR="00012948" w:rsidRPr="009D68DE">
              <w:rPr>
                <w:color w:val="4A442A" w:themeColor="background2" w:themeShade="40"/>
                <w:sz w:val="18"/>
                <w:szCs w:val="18"/>
              </w:rPr>
              <w:t>7) 96063004</w:t>
            </w:r>
          </w:p>
          <w:p w:rsidR="00123D8E" w:rsidRDefault="00F73FC5" w:rsidP="00123D8E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>
              <w:rPr>
                <w:color w:val="4A442A" w:themeColor="background2" w:themeShade="40"/>
                <w:sz w:val="18"/>
                <w:szCs w:val="18"/>
              </w:rPr>
              <w:t>Trabalhos realizados nos terminais da transpétro Tepar</w:t>
            </w:r>
            <w:r w:rsidR="00123D8E">
              <w:rPr>
                <w:color w:val="4A442A" w:themeColor="background2" w:themeShade="40"/>
                <w:sz w:val="18"/>
                <w:szCs w:val="18"/>
              </w:rPr>
              <w:t xml:space="preserve">, Tefran, Tenit, Tejei, Tedut, Terig. </w:t>
            </w:r>
            <w:r w:rsidR="00120692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>
              <w:rPr>
                <w:color w:val="4A442A" w:themeColor="background2" w:themeShade="40"/>
                <w:sz w:val="18"/>
                <w:szCs w:val="18"/>
              </w:rPr>
              <w:t>Em</w:t>
            </w:r>
            <w:r w:rsidR="00120692">
              <w:rPr>
                <w:color w:val="4A442A" w:themeColor="background2" w:themeShade="40"/>
                <w:sz w:val="18"/>
                <w:szCs w:val="18"/>
              </w:rPr>
              <w:t xml:space="preserve"> tanques</w:t>
            </w:r>
          </w:p>
          <w:p w:rsidR="00DD73FD" w:rsidRPr="009D68DE" w:rsidRDefault="00120692" w:rsidP="00123D8E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F73FC5">
              <w:rPr>
                <w:color w:val="4A442A" w:themeColor="background2" w:themeShade="40"/>
                <w:sz w:val="18"/>
                <w:szCs w:val="18"/>
              </w:rPr>
              <w:t>E</w:t>
            </w:r>
            <w:r w:rsidR="00123D8E">
              <w:rPr>
                <w:color w:val="4A442A" w:themeColor="background2" w:themeShade="40"/>
                <w:sz w:val="18"/>
                <w:szCs w:val="18"/>
              </w:rPr>
              <w:t xml:space="preserve"> tubulações.</w:t>
            </w:r>
          </w:p>
        </w:tc>
      </w:tr>
      <w:tr w:rsidR="00614117" w:rsidRPr="009D68DE" w:rsidTr="00614117">
        <w:tc>
          <w:tcPr>
            <w:tcW w:w="8644" w:type="dxa"/>
          </w:tcPr>
          <w:p w:rsidR="005E523F" w:rsidRPr="009D68DE" w:rsidRDefault="009E5A9B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Empresa</w:t>
            </w:r>
            <w:r w:rsidR="006C3EBD" w:rsidRPr="009D68DE">
              <w:rPr>
                <w:color w:val="4A442A" w:themeColor="background2" w:themeShade="40"/>
                <w:sz w:val="18"/>
                <w:szCs w:val="18"/>
              </w:rPr>
              <w:t>: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>Irmão Passará</w:t>
            </w:r>
            <w:r w:rsidR="006C3EBD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S/A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5E523F" w:rsidRPr="009D68DE">
              <w:rPr>
                <w:color w:val="4A442A" w:themeColor="background2" w:themeShade="40"/>
                <w:sz w:val="18"/>
                <w:szCs w:val="18"/>
              </w:rPr>
              <w:t>En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>dereço</w:t>
            </w:r>
            <w:r w:rsidR="008158F2" w:rsidRPr="009D68DE">
              <w:rPr>
                <w:b/>
                <w:color w:val="4A442A" w:themeColor="background2" w:themeShade="40"/>
                <w:sz w:val="18"/>
                <w:szCs w:val="18"/>
              </w:rPr>
              <w:t>:</w:t>
            </w:r>
            <w:r w:rsidR="002A4D48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Paul</w:t>
            </w:r>
            <w:r w:rsidR="00116A7C" w:rsidRPr="009D68DE">
              <w:rPr>
                <w:color w:val="4A442A" w:themeColor="background2" w:themeShade="40"/>
                <w:sz w:val="18"/>
                <w:szCs w:val="18"/>
              </w:rPr>
              <w:t>o</w:t>
            </w:r>
            <w:r w:rsidR="00F07FB2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garfunkel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250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5E523F" w:rsidRPr="009D68DE">
              <w:rPr>
                <w:b/>
                <w:color w:val="4A442A" w:themeColor="background2" w:themeShade="40"/>
                <w:sz w:val="18"/>
                <w:szCs w:val="18"/>
              </w:rPr>
              <w:t>Bai</w:t>
            </w:r>
            <w:r w:rsidR="008158F2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rro: 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>CIC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    </w:t>
            </w:r>
            <w:r w:rsidR="005E523F" w:rsidRPr="009D68DE">
              <w:rPr>
                <w:b/>
                <w:color w:val="4A442A" w:themeColor="background2" w:themeShade="40"/>
                <w:sz w:val="18"/>
                <w:szCs w:val="18"/>
              </w:rPr>
              <w:t>C</w:t>
            </w:r>
            <w:r w:rsidR="002A4D48" w:rsidRPr="009D68DE">
              <w:rPr>
                <w:b/>
                <w:color w:val="4A442A" w:themeColor="background2" w:themeShade="40"/>
                <w:sz w:val="18"/>
                <w:szCs w:val="18"/>
              </w:rPr>
              <w:t>idade:</w:t>
            </w:r>
            <w:r w:rsidR="008158F2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Curitib</w:t>
            </w:r>
            <w:r w:rsidR="00B62314" w:rsidRPr="009D68DE">
              <w:rPr>
                <w:b/>
                <w:color w:val="4A442A" w:themeColor="background2" w:themeShade="40"/>
                <w:sz w:val="18"/>
                <w:szCs w:val="18"/>
              </w:rPr>
              <w:t>a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                                     </w:t>
            </w:r>
          </w:p>
          <w:p w:rsidR="005E523F" w:rsidRPr="009D68DE" w:rsidRDefault="00614117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Estado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: PR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    </w:t>
            </w:r>
            <w:r w:rsidR="002A4D48" w:rsidRPr="009D68DE">
              <w:rPr>
                <w:b/>
                <w:color w:val="4A442A" w:themeColor="background2" w:themeShade="40"/>
                <w:sz w:val="18"/>
                <w:szCs w:val="18"/>
              </w:rPr>
              <w:t>Período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: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01/02/2010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 a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09/07/2010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      </w:t>
            </w: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2A4D48" w:rsidRPr="009D68DE">
              <w:rPr>
                <w:b/>
                <w:color w:val="4A442A" w:themeColor="background2" w:themeShade="40"/>
                <w:sz w:val="18"/>
                <w:szCs w:val="18"/>
              </w:rPr>
              <w:t>Função</w:t>
            </w:r>
            <w:r w:rsidR="008158F2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: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>Supervisor</w:t>
            </w:r>
            <w:r w:rsidR="002E4955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                  </w:t>
            </w:r>
          </w:p>
          <w:p w:rsidR="005E523F" w:rsidRPr="009D68DE" w:rsidRDefault="002A4D48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Função Desempenhada</w:t>
            </w:r>
            <w:r w:rsidR="008158F2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: 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 xml:space="preserve">Supervisor de 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tubulação</w:t>
            </w:r>
            <w:r w:rsidR="002E4955" w:rsidRPr="009D68DE">
              <w:rPr>
                <w:color w:val="4A442A" w:themeColor="background2" w:themeShade="40"/>
                <w:sz w:val="18"/>
                <w:szCs w:val="18"/>
              </w:rPr>
              <w:t xml:space="preserve"> B</w:t>
            </w:r>
            <w:r w:rsidR="005E523F" w:rsidRPr="009D68DE">
              <w:rPr>
                <w:color w:val="4A442A" w:themeColor="background2" w:themeShade="40"/>
                <w:sz w:val="18"/>
                <w:szCs w:val="18"/>
              </w:rPr>
              <w:t xml:space="preserve">     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6C3EBD" w:rsidRPr="009D68DE">
              <w:rPr>
                <w:b/>
                <w:color w:val="4A442A" w:themeColor="background2" w:themeShade="40"/>
                <w:sz w:val="18"/>
                <w:szCs w:val="18"/>
              </w:rPr>
              <w:t>Fone para contato</w:t>
            </w:r>
            <w:r w:rsidR="006C3EBD" w:rsidRPr="009D68DE">
              <w:rPr>
                <w:color w:val="4A442A" w:themeColor="background2" w:themeShade="40"/>
                <w:sz w:val="18"/>
                <w:szCs w:val="18"/>
              </w:rPr>
              <w:t>.</w:t>
            </w:r>
            <w:r w:rsidR="008158F2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9E5A9B" w:rsidRPr="009D68DE">
              <w:rPr>
                <w:color w:val="4A442A" w:themeColor="background2" w:themeShade="40"/>
                <w:sz w:val="18"/>
                <w:szCs w:val="18"/>
              </w:rPr>
              <w:t>(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41</w:t>
            </w:r>
            <w:r w:rsidR="009E5A9B" w:rsidRPr="009D68DE">
              <w:rPr>
                <w:color w:val="4A442A" w:themeColor="background2" w:themeShade="40"/>
                <w:sz w:val="18"/>
                <w:szCs w:val="18"/>
              </w:rPr>
              <w:t xml:space="preserve">) 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2141</w:t>
            </w:r>
            <w:r w:rsidR="009E5A9B" w:rsidRPr="009D68DE">
              <w:rPr>
                <w:color w:val="4A442A" w:themeColor="background2" w:themeShade="40"/>
                <w:sz w:val="18"/>
                <w:szCs w:val="18"/>
              </w:rPr>
              <w:t>-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7000/7001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    </w:t>
            </w:r>
          </w:p>
          <w:p w:rsidR="002A4D48" w:rsidRPr="00120692" w:rsidRDefault="00120692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120692">
              <w:rPr>
                <w:color w:val="4A442A" w:themeColor="background2" w:themeShade="40"/>
                <w:sz w:val="18"/>
                <w:szCs w:val="18"/>
              </w:rPr>
              <w:t>Montagem de</w:t>
            </w:r>
            <w:r w:rsidR="00123D8E">
              <w:rPr>
                <w:color w:val="4A442A" w:themeColor="background2" w:themeShade="40"/>
                <w:sz w:val="18"/>
                <w:szCs w:val="18"/>
              </w:rPr>
              <w:t xml:space="preserve"> tubulações em</w:t>
            </w:r>
            <w:r w:rsidRPr="00120692">
              <w:rPr>
                <w:color w:val="4A442A" w:themeColor="background2" w:themeShade="40"/>
                <w:sz w:val="18"/>
                <w:szCs w:val="18"/>
              </w:rPr>
              <w:t xml:space="preserve"> caldeiras</w:t>
            </w:r>
            <w:r w:rsidR="00123D8E">
              <w:rPr>
                <w:color w:val="4A442A" w:themeColor="background2" w:themeShade="40"/>
                <w:sz w:val="18"/>
                <w:szCs w:val="18"/>
              </w:rPr>
              <w:t xml:space="preserve"> em</w:t>
            </w:r>
            <w:r w:rsidRPr="00120692">
              <w:rPr>
                <w:color w:val="4A442A" w:themeColor="background2" w:themeShade="40"/>
                <w:sz w:val="18"/>
                <w:szCs w:val="18"/>
              </w:rPr>
              <w:t xml:space="preserve"> usina cosam Barra Bonita SP</w:t>
            </w:r>
          </w:p>
        </w:tc>
      </w:tr>
      <w:tr w:rsidR="00614117" w:rsidRPr="009D68DE" w:rsidTr="00614117">
        <w:tc>
          <w:tcPr>
            <w:tcW w:w="8644" w:type="dxa"/>
          </w:tcPr>
          <w:p w:rsidR="005E523F" w:rsidRPr="009D68DE" w:rsidRDefault="009E5A9B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Empresa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:</w:t>
            </w:r>
            <w:r w:rsidR="00205F89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 xml:space="preserve">Rust 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E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>ngenharia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>ltda.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>Endereço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>. Guaramirim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 xml:space="preserve"> 60</w:t>
            </w:r>
            <w:r w:rsidR="006B7F4D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D25F4A" w:rsidRPr="009D68DE">
              <w:rPr>
                <w:b/>
                <w:color w:val="4A442A" w:themeColor="background2" w:themeShade="40"/>
                <w:sz w:val="18"/>
                <w:szCs w:val="18"/>
              </w:rPr>
              <w:t>Bai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>rro.</w:t>
            </w:r>
            <w:r w:rsidR="00EA6CC8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Saguaçu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     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>Ci</w:t>
            </w:r>
            <w:r w:rsidR="00B62314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dade </w:t>
            </w:r>
            <w:r w:rsidR="00A055ED" w:rsidRPr="009D68DE">
              <w:rPr>
                <w:color w:val="4A442A" w:themeColor="background2" w:themeShade="40"/>
                <w:sz w:val="18"/>
                <w:szCs w:val="18"/>
              </w:rPr>
              <w:t>Joinville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 </w:t>
            </w:r>
            <w:r w:rsidR="00B62314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           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              </w:t>
            </w:r>
          </w:p>
          <w:p w:rsidR="00D25F4A" w:rsidRPr="009D68DE" w:rsidRDefault="00614117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Estado</w:t>
            </w:r>
            <w:r w:rsidR="002E4955" w:rsidRPr="009D68DE">
              <w:rPr>
                <w:b/>
                <w:color w:val="4A442A" w:themeColor="background2" w:themeShade="40"/>
                <w:sz w:val="18"/>
                <w:szCs w:val="18"/>
              </w:rPr>
              <w:t>: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 xml:space="preserve"> SC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2A4D48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Período </w:t>
            </w:r>
            <w:r w:rsidR="00EA6CC8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20/11/2002 </w:t>
            </w: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a </w:t>
            </w:r>
            <w:r w:rsidR="00EA6CC8" w:rsidRPr="009D68DE">
              <w:rPr>
                <w:b/>
                <w:color w:val="4A442A" w:themeColor="background2" w:themeShade="40"/>
                <w:sz w:val="18"/>
                <w:szCs w:val="18"/>
              </w:rPr>
              <w:t>04/05/2009</w:t>
            </w:r>
            <w:r w:rsidR="006B7F4D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EA6CC8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Função. 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Supervisor.</w:t>
            </w:r>
            <w:r w:rsidR="00B62314" w:rsidRPr="009D68DE">
              <w:rPr>
                <w:color w:val="4A442A" w:themeColor="background2" w:themeShade="40"/>
                <w:sz w:val="18"/>
                <w:szCs w:val="18"/>
              </w:rPr>
              <w:t xml:space="preserve">                  </w:t>
            </w:r>
          </w:p>
          <w:p w:rsidR="006C3EBD" w:rsidRDefault="002A4D48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Função Desempenhada</w:t>
            </w:r>
            <w:r w:rsidR="009E5A9B" w:rsidRPr="009D68DE">
              <w:rPr>
                <w:b/>
                <w:color w:val="4A442A" w:themeColor="background2" w:themeShade="40"/>
                <w:sz w:val="18"/>
                <w:szCs w:val="18"/>
              </w:rPr>
              <w:t>:</w:t>
            </w:r>
            <w:r w:rsidR="00EA6CC8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Supervisor de obras.</w:t>
            </w:r>
            <w:r w:rsidR="00D25F4A" w:rsidRPr="009D68DE">
              <w:rPr>
                <w:color w:val="4A442A" w:themeColor="background2" w:themeShade="40"/>
                <w:sz w:val="18"/>
                <w:szCs w:val="18"/>
              </w:rPr>
              <w:t xml:space="preserve">   </w:t>
            </w:r>
            <w:r w:rsidR="006C3EBD" w:rsidRPr="009D68DE">
              <w:rPr>
                <w:b/>
                <w:color w:val="4A442A" w:themeColor="background2" w:themeShade="40"/>
                <w:sz w:val="18"/>
                <w:szCs w:val="18"/>
              </w:rPr>
              <w:t>Fone para contato</w:t>
            </w:r>
            <w:r w:rsidR="009E5A9B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9E5A9B" w:rsidRPr="009D68DE">
              <w:rPr>
                <w:color w:val="4A442A" w:themeColor="background2" w:themeShade="40"/>
                <w:sz w:val="18"/>
                <w:szCs w:val="18"/>
              </w:rPr>
              <w:t>(11) 4070-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5163</w:t>
            </w:r>
          </w:p>
          <w:p w:rsidR="00AE1981" w:rsidRDefault="00AE1981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>
              <w:rPr>
                <w:color w:val="4A442A" w:themeColor="background2" w:themeShade="40"/>
                <w:sz w:val="18"/>
                <w:szCs w:val="18"/>
              </w:rPr>
              <w:t xml:space="preserve">Manutenção hidrojateamento jato abrasivo pintura e </w:t>
            </w:r>
            <w:r w:rsidR="00120692" w:rsidRPr="00120692">
              <w:rPr>
                <w:color w:val="4A442A" w:themeColor="background2" w:themeShade="40"/>
                <w:sz w:val="18"/>
                <w:szCs w:val="18"/>
              </w:rPr>
              <w:t xml:space="preserve"> revestimento de tanques em área Petrobras </w:t>
            </w:r>
            <w:r w:rsidR="00120692">
              <w:rPr>
                <w:color w:val="4A442A" w:themeColor="background2" w:themeShade="40"/>
                <w:sz w:val="18"/>
                <w:szCs w:val="18"/>
              </w:rPr>
              <w:t>e</w:t>
            </w:r>
          </w:p>
          <w:p w:rsidR="00120692" w:rsidRPr="00120692" w:rsidRDefault="00120692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AE1981">
              <w:rPr>
                <w:color w:val="4A442A" w:themeColor="background2" w:themeShade="40"/>
                <w:sz w:val="18"/>
                <w:szCs w:val="18"/>
              </w:rPr>
              <w:t>T</w:t>
            </w:r>
            <w:r>
              <w:rPr>
                <w:color w:val="4A442A" w:themeColor="background2" w:themeShade="40"/>
                <w:sz w:val="18"/>
                <w:szCs w:val="18"/>
              </w:rPr>
              <w:t>ranspé</w:t>
            </w:r>
            <w:r w:rsidRPr="00120692">
              <w:rPr>
                <w:color w:val="4A442A" w:themeColor="background2" w:themeShade="40"/>
                <w:sz w:val="18"/>
                <w:szCs w:val="18"/>
              </w:rPr>
              <w:t>tro</w:t>
            </w:r>
            <w:r w:rsidR="00AE1981">
              <w:rPr>
                <w:color w:val="4A442A" w:themeColor="background2" w:themeShade="40"/>
                <w:sz w:val="18"/>
                <w:szCs w:val="18"/>
              </w:rPr>
              <w:t xml:space="preserve"> fabrica de celulose e fertilizantes</w:t>
            </w:r>
            <w:r w:rsidR="00F73FC5">
              <w:rPr>
                <w:color w:val="4A442A" w:themeColor="background2" w:themeShade="40"/>
                <w:sz w:val="18"/>
                <w:szCs w:val="18"/>
              </w:rPr>
              <w:t>.</w:t>
            </w:r>
          </w:p>
        </w:tc>
      </w:tr>
      <w:tr w:rsidR="00614117" w:rsidRPr="009D68DE" w:rsidTr="00614117">
        <w:tc>
          <w:tcPr>
            <w:tcW w:w="8644" w:type="dxa"/>
          </w:tcPr>
          <w:p w:rsidR="00D25F4A" w:rsidRPr="009D68DE" w:rsidRDefault="009E5A9B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Empresa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:</w:t>
            </w:r>
            <w:r w:rsidR="00205F89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 xml:space="preserve">Interfibra 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 xml:space="preserve">industrial </w:t>
            </w:r>
            <w:r w:rsidR="002A4D48" w:rsidRPr="009D68DE">
              <w:rPr>
                <w:color w:val="4A442A" w:themeColor="background2" w:themeShade="40"/>
                <w:sz w:val="18"/>
                <w:szCs w:val="18"/>
              </w:rPr>
              <w:t>ltda.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EA6CC8" w:rsidRPr="009D68DE">
              <w:rPr>
                <w:b/>
                <w:color w:val="4A442A" w:themeColor="background2" w:themeShade="40"/>
                <w:sz w:val="18"/>
                <w:szCs w:val="18"/>
              </w:rPr>
              <w:t>Endereço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. Rua dos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 B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ororós</w:t>
            </w:r>
            <w:r w:rsidR="00116A7C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EA6CC8" w:rsidRPr="009D68DE">
              <w:rPr>
                <w:color w:val="4A442A" w:themeColor="background2" w:themeShade="40"/>
                <w:sz w:val="18"/>
                <w:szCs w:val="18"/>
              </w:rPr>
              <w:t>250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 xml:space="preserve">0 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>Bairro.</w:t>
            </w:r>
            <w:r w:rsidR="00EA6CC8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Vila nova</w:t>
            </w:r>
            <w:r w:rsidR="008C734A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                    </w:t>
            </w:r>
          </w:p>
          <w:p w:rsidR="00D25F4A" w:rsidRPr="009D68DE" w:rsidRDefault="00EA6CC8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Cidade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. Joinville    </w:t>
            </w:r>
            <w:r w:rsidR="00614117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>Estado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. SC</w:t>
            </w:r>
            <w:r w:rsidR="006B7F4D" w:rsidRPr="009D68DE">
              <w:rPr>
                <w:color w:val="4A442A" w:themeColor="background2" w:themeShade="40"/>
                <w:sz w:val="18"/>
                <w:szCs w:val="18"/>
              </w:rPr>
              <w:t xml:space="preserve"> </w:t>
            </w:r>
            <w:r w:rsidR="002A4D48" w:rsidRPr="009D68DE">
              <w:rPr>
                <w:b/>
                <w:color w:val="4A442A" w:themeColor="background2" w:themeShade="40"/>
                <w:sz w:val="18"/>
                <w:szCs w:val="18"/>
              </w:rPr>
              <w:t>Período</w:t>
            </w:r>
            <w:r w:rsidR="006F4AD3" w:rsidRPr="009D68DE">
              <w:rPr>
                <w:color w:val="4A442A" w:themeColor="background2" w:themeShade="40"/>
                <w:sz w:val="18"/>
                <w:szCs w:val="18"/>
              </w:rPr>
              <w:t>. 01/07/1985</w:t>
            </w:r>
            <w:r w:rsidR="00614117" w:rsidRPr="009D68DE">
              <w:rPr>
                <w:color w:val="4A442A" w:themeColor="background2" w:themeShade="40"/>
                <w:sz w:val="18"/>
                <w:szCs w:val="18"/>
              </w:rPr>
              <w:t xml:space="preserve"> a </w:t>
            </w:r>
            <w:r w:rsidR="006F4AD3" w:rsidRPr="009D68DE">
              <w:rPr>
                <w:color w:val="4A442A" w:themeColor="background2" w:themeShade="40"/>
                <w:sz w:val="18"/>
                <w:szCs w:val="18"/>
              </w:rPr>
              <w:t>11/11/2002</w:t>
            </w:r>
            <w:r w:rsidR="00614117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                        </w:t>
            </w:r>
          </w:p>
          <w:p w:rsidR="006C3EBD" w:rsidRPr="00AE1981" w:rsidRDefault="002A4D48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b/>
                <w:color w:val="4A442A" w:themeColor="background2" w:themeShade="40"/>
                <w:sz w:val="18"/>
                <w:szCs w:val="18"/>
              </w:rPr>
            </w:pP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Função</w:t>
            </w:r>
            <w:r w:rsidR="009E5A9B" w:rsidRPr="009D68DE">
              <w:rPr>
                <w:color w:val="4A442A" w:themeColor="background2" w:themeShade="40"/>
                <w:sz w:val="18"/>
                <w:szCs w:val="18"/>
              </w:rPr>
              <w:t>:</w:t>
            </w:r>
            <w:r w:rsidR="006F4AD3" w:rsidRPr="009D68DE">
              <w:rPr>
                <w:color w:val="4A442A" w:themeColor="background2" w:themeShade="40"/>
                <w:sz w:val="18"/>
                <w:szCs w:val="18"/>
              </w:rPr>
              <w:t xml:space="preserve"> Encarregado</w:t>
            </w:r>
            <w:r w:rsidR="00D25F4A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6F4AD3" w:rsidRPr="009D68DE">
              <w:rPr>
                <w:color w:val="4A442A" w:themeColor="background2" w:themeShade="40"/>
                <w:sz w:val="18"/>
                <w:szCs w:val="18"/>
              </w:rPr>
              <w:t xml:space="preserve">de 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produção</w:t>
            </w:r>
            <w:r w:rsidR="00D25F4A" w:rsidRPr="009D68DE">
              <w:rPr>
                <w:b/>
                <w:color w:val="4A442A" w:themeColor="background2" w:themeShade="40"/>
                <w:sz w:val="18"/>
                <w:szCs w:val="18"/>
              </w:rPr>
              <w:t>,</w:t>
            </w:r>
            <w:r w:rsidR="006B7F4D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D25F4A" w:rsidRPr="009D68DE">
              <w:rPr>
                <w:b/>
                <w:color w:val="4A442A" w:themeColor="background2" w:themeShade="40"/>
                <w:sz w:val="18"/>
                <w:szCs w:val="18"/>
              </w:rPr>
              <w:t>Fone</w:t>
            </w:r>
            <w:r w:rsidR="006B7F4D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 </w:t>
            </w:r>
            <w:r w:rsidR="006C3EBD" w:rsidRPr="009D68DE">
              <w:rPr>
                <w:b/>
                <w:color w:val="4A442A" w:themeColor="background2" w:themeShade="40"/>
                <w:sz w:val="18"/>
                <w:szCs w:val="18"/>
              </w:rPr>
              <w:t xml:space="preserve">para </w:t>
            </w:r>
            <w:r w:rsidRPr="009D68DE">
              <w:rPr>
                <w:b/>
                <w:color w:val="4A442A" w:themeColor="background2" w:themeShade="40"/>
                <w:sz w:val="18"/>
                <w:szCs w:val="18"/>
              </w:rPr>
              <w:t>contato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 xml:space="preserve">. </w:t>
            </w:r>
            <w:r w:rsidR="009E5A9B" w:rsidRPr="009D68DE">
              <w:rPr>
                <w:color w:val="4A442A" w:themeColor="background2" w:themeShade="40"/>
                <w:sz w:val="18"/>
                <w:szCs w:val="18"/>
              </w:rPr>
              <w:t>(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47</w:t>
            </w:r>
            <w:r w:rsidR="009E5A9B" w:rsidRPr="009D68DE">
              <w:rPr>
                <w:color w:val="4A442A" w:themeColor="background2" w:themeShade="40"/>
                <w:sz w:val="18"/>
                <w:szCs w:val="18"/>
              </w:rPr>
              <w:t xml:space="preserve">) 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3121</w:t>
            </w:r>
            <w:r w:rsidR="009E5A9B" w:rsidRPr="009D68DE">
              <w:rPr>
                <w:color w:val="4A442A" w:themeColor="background2" w:themeShade="40"/>
                <w:sz w:val="18"/>
                <w:szCs w:val="18"/>
              </w:rPr>
              <w:t>-</w:t>
            </w:r>
            <w:r w:rsidRPr="009D68DE">
              <w:rPr>
                <w:color w:val="4A442A" w:themeColor="background2" w:themeShade="40"/>
                <w:sz w:val="18"/>
                <w:szCs w:val="18"/>
              </w:rPr>
              <w:t>7400</w:t>
            </w:r>
          </w:p>
          <w:p w:rsidR="00AE1981" w:rsidRPr="00AE1981" w:rsidRDefault="00AE1981" w:rsidP="000C1DD1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ind w:right="-568"/>
              <w:rPr>
                <w:color w:val="4A442A" w:themeColor="background2" w:themeShade="40"/>
                <w:sz w:val="18"/>
                <w:szCs w:val="18"/>
              </w:rPr>
            </w:pPr>
            <w:r w:rsidRPr="00AE1981">
              <w:rPr>
                <w:color w:val="4A442A" w:themeColor="background2" w:themeShade="40"/>
                <w:sz w:val="18"/>
                <w:szCs w:val="18"/>
              </w:rPr>
              <w:t>Man</w:t>
            </w:r>
            <w:r w:rsidR="00F73FC5">
              <w:rPr>
                <w:color w:val="4A442A" w:themeColor="background2" w:themeShade="40"/>
                <w:sz w:val="18"/>
                <w:szCs w:val="18"/>
              </w:rPr>
              <w:t>utenção intera de equipamento em linha</w:t>
            </w:r>
            <w:r w:rsidRPr="00AE1981">
              <w:rPr>
                <w:color w:val="4A442A" w:themeColor="background2" w:themeShade="40"/>
                <w:sz w:val="18"/>
                <w:szCs w:val="18"/>
              </w:rPr>
              <w:t xml:space="preserve"> produção.</w:t>
            </w:r>
          </w:p>
        </w:tc>
      </w:tr>
    </w:tbl>
    <w:p w:rsidR="00DE15E1" w:rsidRPr="009D68DE" w:rsidRDefault="00DE15E1" w:rsidP="00DE15E1">
      <w:pPr>
        <w:ind w:right="-568"/>
        <w:rPr>
          <w:b/>
          <w:i/>
          <w:color w:val="4A442A" w:themeColor="background2" w:themeShade="40"/>
          <w:sz w:val="24"/>
          <w:szCs w:val="24"/>
        </w:rPr>
      </w:pPr>
    </w:p>
    <w:p w:rsidR="00715BC8" w:rsidRPr="009D68DE" w:rsidRDefault="007E70DB" w:rsidP="00DE15E1">
      <w:pPr>
        <w:ind w:right="-568"/>
        <w:rPr>
          <w:b/>
          <w:i/>
          <w:color w:val="4A442A" w:themeColor="background2" w:themeShade="40"/>
          <w:sz w:val="24"/>
          <w:szCs w:val="24"/>
        </w:rPr>
      </w:pPr>
      <w:r w:rsidRPr="009D68DE">
        <w:rPr>
          <w:b/>
          <w:i/>
          <w:color w:val="4A442A" w:themeColor="background2" w:themeShade="40"/>
          <w:sz w:val="24"/>
          <w:szCs w:val="24"/>
        </w:rPr>
        <w:t>Atribuição das duas ultima</w:t>
      </w:r>
      <w:r w:rsidR="00715BC8" w:rsidRPr="009D68DE">
        <w:rPr>
          <w:b/>
          <w:i/>
          <w:color w:val="4A442A" w:themeColor="background2" w:themeShade="40"/>
          <w:sz w:val="24"/>
          <w:szCs w:val="24"/>
        </w:rPr>
        <w:t xml:space="preserve"> empresas.</w:t>
      </w:r>
    </w:p>
    <w:p w:rsidR="000A2149" w:rsidRPr="00AE1981" w:rsidRDefault="00715BC8" w:rsidP="00120692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Orien</w:t>
      </w:r>
      <w:r w:rsidR="00DD73FD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tar os operários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, supervisionar as equipes de trabalho a fim de obter o melhor aproveitamento possível.</w:t>
      </w:r>
    </w:p>
    <w:p w:rsidR="000A2149" w:rsidRPr="00AE1981" w:rsidRDefault="00715BC8" w:rsidP="00120692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Procurar entender </w:t>
      </w:r>
      <w:r w:rsidR="007E70D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toda a sistemática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de trabalhos da empresa.</w:t>
      </w:r>
    </w:p>
    <w:p w:rsidR="00715BC8" w:rsidRPr="00AE1981" w:rsidRDefault="00715BC8" w:rsidP="00120692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lastRenderedPageBreak/>
        <w:t>P</w:t>
      </w:r>
      <w:r w:rsidR="00381B4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articipar de reuniões em que for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convocado</w:t>
      </w:r>
      <w:r w:rsidR="00381B4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,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ou convocar reuniões para discussão de temas de interesse da empresa.</w:t>
      </w:r>
    </w:p>
    <w:p w:rsidR="00381B4B" w:rsidRPr="00AE1981" w:rsidRDefault="00715BC8" w:rsidP="00120692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Contribuir de forma ativa no desenvolvimento de sistemas de pintura e revestimento</w:t>
      </w:r>
      <w:r w:rsidR="00381B4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, montagem d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e</w:t>
      </w:r>
      <w:r w:rsidR="00381B4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tubulações e estar sempre integrado no</w:t>
      </w:r>
      <w:r w:rsidR="007E70D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desenvolvimento </w:t>
      </w:r>
      <w:r w:rsidR="00381B4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e aplicações 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de materiais.</w:t>
      </w:r>
    </w:p>
    <w:p w:rsidR="00381B4B" w:rsidRPr="00AE1981" w:rsidRDefault="00715BC8" w:rsidP="00120692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Estar ciente da necessidade de formação de pessoal para a condução de obras (Lideres de equipes) escolhendo entre os operários aqueles que </w:t>
      </w:r>
      <w:r w:rsidR="007E70D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se distinguem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pela qualidade de liderança, conhecimento prático, honestidade, interesse, etc...</w:t>
      </w:r>
    </w:p>
    <w:p w:rsidR="00381B4B" w:rsidRPr="00AE1981" w:rsidRDefault="00715BC8" w:rsidP="00120692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Promover junto aos encarregados e operários mais antigos</w:t>
      </w:r>
      <w:r w:rsidR="00381B4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,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a necessidade de treinamento dos operários menos categorizados, para a execução das tarefas mais nobres. Estas medidas visavam conseguir a estabilidade da qualidade dos funcionários dentro da empresa.</w:t>
      </w:r>
    </w:p>
    <w:p w:rsidR="00381B4B" w:rsidRPr="00AE1981" w:rsidRDefault="00715BC8" w:rsidP="003A610F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Promover contratações e triagem de novos operários. Reconhecer e treinar aqueles que demonstrarem talento para cada tipo de trabalho executado pela empresa.</w:t>
      </w:r>
    </w:p>
    <w:p w:rsidR="00381B4B" w:rsidRPr="00AE1981" w:rsidRDefault="00715BC8" w:rsidP="003A610F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Apresentar os veículos (carros, Kombi da obra, caminhões compressores) limpos e conservados, de maneira impecável. Eles espelham a empresa.</w:t>
      </w:r>
    </w:p>
    <w:p w:rsidR="00381B4B" w:rsidRPr="00AE1981" w:rsidRDefault="00715BC8" w:rsidP="003A610F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Apresentar para o coordenador de obra, as projeções de atraso das obras. (quando houver), para fins de mudança de cronogramas de entrega de materiais da fabrica e de faturamento.</w:t>
      </w:r>
    </w:p>
    <w:p w:rsidR="003A610F" w:rsidRPr="00AE1981" w:rsidRDefault="00715BC8" w:rsidP="003A610F">
      <w:pPr>
        <w:ind w:right="-568"/>
        <w:rPr>
          <w:rFonts w:ascii="Angsana New" w:hAnsi="Angsana New" w:cs="Angsana New"/>
          <w:color w:val="4A442A" w:themeColor="background2" w:themeShade="40"/>
          <w:sz w:val="28"/>
          <w:szCs w:val="28"/>
        </w:rPr>
      </w:pP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Atendimento ao cliente: dur</w:t>
      </w:r>
      <w:r w:rsidR="00EA5050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ante a obra manter-se</w:t>
      </w:r>
      <w:r w:rsidR="007E70DB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em contato com o client</w:t>
      </w:r>
      <w:r w:rsidR="00EA5050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e, para estar ciente que a mesmo esteja satisfeito com os 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trabalho</w:t>
      </w:r>
      <w:r w:rsidR="00EA5050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s</w:t>
      </w:r>
      <w:r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 xml:space="preserve"> que esta sendo executado, e conseguir se possível, outros contratos, aproveitando a existência da equipe no local</w:t>
      </w:r>
      <w:r w:rsidR="00F73FC5" w:rsidRPr="00AE1981">
        <w:rPr>
          <w:rFonts w:ascii="Angsana New" w:hAnsi="Angsana New" w:cs="Angsana New"/>
          <w:color w:val="4A442A" w:themeColor="background2" w:themeShade="40"/>
          <w:sz w:val="28"/>
          <w:szCs w:val="28"/>
        </w:rPr>
        <w:t>.</w:t>
      </w:r>
    </w:p>
    <w:p w:rsidR="00877F4A" w:rsidRPr="009D68DE" w:rsidRDefault="00877F4A" w:rsidP="00CC1DB5">
      <w:pPr>
        <w:pStyle w:val="PargrafodaLista"/>
        <w:ind w:left="-567" w:right="-568" w:firstLine="567"/>
        <w:rPr>
          <w:rFonts w:ascii="Arial" w:hAnsi="Arial" w:cs="Arial"/>
          <w:color w:val="4A442A" w:themeColor="background2" w:themeShade="40"/>
          <w:sz w:val="30"/>
          <w:szCs w:val="30"/>
          <w:shd w:val="clear" w:color="auto" w:fill="FFFFFF"/>
        </w:rPr>
      </w:pPr>
    </w:p>
    <w:p w:rsidR="00880B5A" w:rsidRPr="003A610F" w:rsidRDefault="003A610F" w:rsidP="003A610F">
      <w:pPr>
        <w:pStyle w:val="PargrafodaLista"/>
        <w:ind w:left="-567" w:right="-568"/>
        <w:rPr>
          <w:rFonts w:ascii="Angsana New" w:hAnsi="Angsana New" w:cs="Angsana New"/>
          <w:color w:val="4A442A" w:themeColor="background2" w:themeShade="40"/>
          <w:sz w:val="18"/>
          <w:szCs w:val="18"/>
        </w:rPr>
      </w:pPr>
      <w:r>
        <w:rPr>
          <w:rFonts w:ascii="Arial" w:hAnsi="Arial" w:cs="Arial"/>
          <w:color w:val="4A442A" w:themeColor="background2" w:themeShade="40"/>
          <w:sz w:val="20"/>
          <w:szCs w:val="20"/>
          <w:shd w:val="clear" w:color="auto" w:fill="FFFFFF"/>
        </w:rPr>
        <w:t xml:space="preserve">  </w:t>
      </w:r>
      <w:r w:rsidR="00880B5A" w:rsidRPr="003A610F">
        <w:rPr>
          <w:rFonts w:ascii="Arial" w:hAnsi="Arial" w:cs="Arial"/>
          <w:color w:val="4A442A" w:themeColor="background2" w:themeShade="40"/>
          <w:sz w:val="18"/>
          <w:szCs w:val="18"/>
          <w:shd w:val="clear" w:color="auto" w:fill="FFFFFF"/>
        </w:rPr>
        <w:t>Obs.: Gosto de executar minhas tarefas com dedicação. Acredito na melhoria contínua, seja na área profissional ou pessoal. Acredito sempre que o sucesso se alcança com muito esforço e determinação. Acredito que uma empresa só é forte quando todos os seus colaboradores trabalham para isto</w:t>
      </w:r>
      <w:r w:rsidR="00AC67BE" w:rsidRPr="003A610F">
        <w:rPr>
          <w:rFonts w:ascii="Angsana New" w:hAnsi="Angsana New" w:cs="Angsana New"/>
          <w:color w:val="4A442A" w:themeColor="background2" w:themeShade="40"/>
          <w:sz w:val="18"/>
          <w:szCs w:val="18"/>
        </w:rPr>
        <w:t xml:space="preserve">        </w:t>
      </w:r>
    </w:p>
    <w:p w:rsidR="00AE1981" w:rsidRDefault="003A610F" w:rsidP="00AE1981">
      <w:pPr>
        <w:ind w:right="-852"/>
        <w:rPr>
          <w:rFonts w:ascii="Segoe Script" w:hAnsi="Segoe Script"/>
          <w:b/>
          <w:color w:val="4A442A" w:themeColor="background2" w:themeShade="40"/>
          <w:sz w:val="20"/>
          <w:szCs w:val="20"/>
          <w:lang w:val="en-US"/>
        </w:rPr>
      </w:pPr>
      <w:r>
        <w:rPr>
          <w:rFonts w:ascii="Segoe Script" w:hAnsi="Segoe Script"/>
          <w:b/>
          <w:color w:val="4A442A" w:themeColor="background2" w:themeShade="40"/>
          <w:sz w:val="20"/>
          <w:szCs w:val="20"/>
          <w:lang w:val="en-US"/>
        </w:rPr>
        <w:t>A</w:t>
      </w:r>
      <w:r w:rsidR="009918DB" w:rsidRPr="003A610F">
        <w:rPr>
          <w:rFonts w:ascii="Segoe Script" w:hAnsi="Segoe Script"/>
          <w:b/>
          <w:color w:val="4A442A" w:themeColor="background2" w:themeShade="40"/>
          <w:sz w:val="20"/>
          <w:szCs w:val="20"/>
          <w:lang w:val="en-US"/>
        </w:rPr>
        <w:t>lonso M Oliveir</w:t>
      </w:r>
      <w:r>
        <w:rPr>
          <w:rFonts w:ascii="Segoe Script" w:hAnsi="Segoe Script"/>
          <w:b/>
          <w:color w:val="4A442A" w:themeColor="background2" w:themeShade="40"/>
          <w:sz w:val="20"/>
          <w:szCs w:val="20"/>
          <w:lang w:val="en-US"/>
        </w:rPr>
        <w:t>a.</w:t>
      </w:r>
    </w:p>
    <w:p w:rsidR="00880B5A" w:rsidRPr="00AE1981" w:rsidRDefault="0023044A" w:rsidP="00AE1981">
      <w:pPr>
        <w:ind w:right="-852"/>
        <w:rPr>
          <w:rFonts w:ascii="Segoe Script" w:hAnsi="Segoe Script"/>
          <w:b/>
          <w:color w:val="4A442A" w:themeColor="background2" w:themeShade="40"/>
          <w:sz w:val="20"/>
          <w:szCs w:val="20"/>
          <w:lang w:val="en-US"/>
        </w:rPr>
      </w:pPr>
      <w:hyperlink r:id="rId7" w:history="1">
        <w:r w:rsidR="00880B5A" w:rsidRPr="009D68DE">
          <w:rPr>
            <w:rStyle w:val="Hyperlink"/>
            <w:rFonts w:ascii="Aparajita" w:hAnsi="Aparajita" w:cs="Aparajita"/>
            <w:b/>
            <w:color w:val="4A442A" w:themeColor="background2" w:themeShade="40"/>
            <w:sz w:val="28"/>
            <w:szCs w:val="28"/>
            <w:lang w:val="en-US"/>
          </w:rPr>
          <w:t>asg.alonso@gmail.com</w:t>
        </w:r>
      </w:hyperlink>
    </w:p>
    <w:p w:rsidR="00002BD8" w:rsidRPr="009D68DE" w:rsidRDefault="009918DB" w:rsidP="00880B5A">
      <w:pPr>
        <w:pStyle w:val="PargrafodaLista"/>
        <w:ind w:left="-851" w:right="-852" w:firstLine="567"/>
        <w:rPr>
          <w:rFonts w:ascii="Segoe Script" w:hAnsi="Segoe Script"/>
          <w:b/>
          <w:color w:val="4A442A" w:themeColor="background2" w:themeShade="40"/>
          <w:sz w:val="18"/>
          <w:szCs w:val="18"/>
          <w:lang w:val="en-US"/>
        </w:rPr>
      </w:pPr>
      <w:r w:rsidRPr="009D68DE">
        <w:rPr>
          <w:color w:val="4A442A" w:themeColor="background2" w:themeShade="40"/>
          <w:sz w:val="18"/>
          <w:szCs w:val="18"/>
        </w:rPr>
        <w:t>Fone</w:t>
      </w:r>
      <w:r w:rsidR="00116A7C" w:rsidRPr="009D68DE">
        <w:rPr>
          <w:color w:val="4A442A" w:themeColor="background2" w:themeShade="40"/>
          <w:sz w:val="18"/>
          <w:szCs w:val="18"/>
        </w:rPr>
        <w:t xml:space="preserve"> </w:t>
      </w:r>
      <w:r w:rsidR="00090C6E" w:rsidRPr="009D68DE">
        <w:rPr>
          <w:color w:val="4A442A" w:themeColor="background2" w:themeShade="40"/>
          <w:sz w:val="18"/>
          <w:szCs w:val="18"/>
        </w:rPr>
        <w:t>48-98239610</w:t>
      </w:r>
      <w:r w:rsidR="006B7F4D" w:rsidRPr="009D68DE">
        <w:rPr>
          <w:color w:val="4A442A" w:themeColor="background2" w:themeShade="40"/>
          <w:sz w:val="18"/>
          <w:szCs w:val="18"/>
        </w:rPr>
        <w:t xml:space="preserve"> TIM </w:t>
      </w:r>
      <w:r w:rsidR="00F9445A" w:rsidRPr="009D68DE">
        <w:rPr>
          <w:color w:val="4A442A" w:themeColor="background2" w:themeShade="40"/>
          <w:sz w:val="18"/>
          <w:szCs w:val="18"/>
        </w:rPr>
        <w:t>47-</w:t>
      </w:r>
      <w:r w:rsidR="0058083C" w:rsidRPr="009D68DE">
        <w:rPr>
          <w:color w:val="4A442A" w:themeColor="background2" w:themeShade="40"/>
          <w:sz w:val="20"/>
          <w:szCs w:val="20"/>
          <w:lang w:eastAsia="pt-BR"/>
        </w:rPr>
        <w:t>34490954</w:t>
      </w:r>
    </w:p>
    <w:p w:rsidR="00F505DB" w:rsidRPr="009D68DE" w:rsidRDefault="00F505DB" w:rsidP="00381B4B">
      <w:pPr>
        <w:pStyle w:val="PargrafodaLista"/>
        <w:ind w:left="-567" w:right="-568" w:firstLine="567"/>
        <w:rPr>
          <w:color w:val="4A442A" w:themeColor="background2" w:themeShade="40"/>
          <w:sz w:val="28"/>
          <w:szCs w:val="28"/>
        </w:rPr>
      </w:pPr>
    </w:p>
    <w:p w:rsidR="00715BC8" w:rsidRPr="00C0062C" w:rsidRDefault="00715BC8" w:rsidP="00715BC8">
      <w:pPr>
        <w:ind w:left="-567" w:right="-568" w:firstLine="567"/>
        <w:rPr>
          <w:sz w:val="28"/>
          <w:szCs w:val="28"/>
        </w:rPr>
      </w:pPr>
    </w:p>
    <w:p w:rsidR="00FF638B" w:rsidRPr="00C0062C" w:rsidRDefault="00FF638B" w:rsidP="00614117">
      <w:pPr>
        <w:spacing w:before="100" w:beforeAutospacing="1" w:after="100" w:afterAutospacing="1" w:line="240" w:lineRule="auto"/>
        <w:ind w:left="-567" w:right="-568" w:firstLine="567"/>
        <w:rPr>
          <w:sz w:val="28"/>
          <w:szCs w:val="28"/>
        </w:rPr>
      </w:pPr>
    </w:p>
    <w:sectPr w:rsidR="00FF638B" w:rsidRPr="00C0062C" w:rsidSect="00FF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3B0"/>
    <w:multiLevelType w:val="hybridMultilevel"/>
    <w:tmpl w:val="11962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E06CD"/>
    <w:multiLevelType w:val="hybridMultilevel"/>
    <w:tmpl w:val="9790F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035E"/>
    <w:multiLevelType w:val="hybridMultilevel"/>
    <w:tmpl w:val="BD0292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872" w:hanging="360"/>
      </w:pPr>
    </w:lvl>
    <w:lvl w:ilvl="2" w:tplc="0416001B" w:tentative="1">
      <w:start w:val="1"/>
      <w:numFmt w:val="lowerRoman"/>
      <w:lvlText w:val="%3."/>
      <w:lvlJc w:val="right"/>
      <w:pPr>
        <w:ind w:left="1592" w:hanging="180"/>
      </w:pPr>
    </w:lvl>
    <w:lvl w:ilvl="3" w:tplc="0416000F" w:tentative="1">
      <w:start w:val="1"/>
      <w:numFmt w:val="decimal"/>
      <w:lvlText w:val="%4."/>
      <w:lvlJc w:val="left"/>
      <w:pPr>
        <w:ind w:left="2312" w:hanging="360"/>
      </w:pPr>
    </w:lvl>
    <w:lvl w:ilvl="4" w:tplc="04160019" w:tentative="1">
      <w:start w:val="1"/>
      <w:numFmt w:val="lowerLetter"/>
      <w:lvlText w:val="%5."/>
      <w:lvlJc w:val="left"/>
      <w:pPr>
        <w:ind w:left="3032" w:hanging="360"/>
      </w:pPr>
    </w:lvl>
    <w:lvl w:ilvl="5" w:tplc="0416001B" w:tentative="1">
      <w:start w:val="1"/>
      <w:numFmt w:val="lowerRoman"/>
      <w:lvlText w:val="%6."/>
      <w:lvlJc w:val="right"/>
      <w:pPr>
        <w:ind w:left="3752" w:hanging="180"/>
      </w:pPr>
    </w:lvl>
    <w:lvl w:ilvl="6" w:tplc="0416000F" w:tentative="1">
      <w:start w:val="1"/>
      <w:numFmt w:val="decimal"/>
      <w:lvlText w:val="%7."/>
      <w:lvlJc w:val="left"/>
      <w:pPr>
        <w:ind w:left="4472" w:hanging="360"/>
      </w:pPr>
    </w:lvl>
    <w:lvl w:ilvl="7" w:tplc="04160019" w:tentative="1">
      <w:start w:val="1"/>
      <w:numFmt w:val="lowerLetter"/>
      <w:lvlText w:val="%8."/>
      <w:lvlJc w:val="left"/>
      <w:pPr>
        <w:ind w:left="5192" w:hanging="360"/>
      </w:pPr>
    </w:lvl>
    <w:lvl w:ilvl="8" w:tplc="0416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174F5666"/>
    <w:multiLevelType w:val="hybridMultilevel"/>
    <w:tmpl w:val="BF48D7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9323B3"/>
    <w:multiLevelType w:val="hybridMultilevel"/>
    <w:tmpl w:val="6AE092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0B4AC3"/>
    <w:multiLevelType w:val="hybridMultilevel"/>
    <w:tmpl w:val="ACB88C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>
    <w:nsid w:val="61F250A8"/>
    <w:multiLevelType w:val="hybridMultilevel"/>
    <w:tmpl w:val="E410E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F372C"/>
    <w:multiLevelType w:val="hybridMultilevel"/>
    <w:tmpl w:val="9774A4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0F258D"/>
    <w:rsid w:val="00002767"/>
    <w:rsid w:val="00002BD8"/>
    <w:rsid w:val="00012948"/>
    <w:rsid w:val="00013CCC"/>
    <w:rsid w:val="00024511"/>
    <w:rsid w:val="00067567"/>
    <w:rsid w:val="000675A3"/>
    <w:rsid w:val="00090C6E"/>
    <w:rsid w:val="000A2149"/>
    <w:rsid w:val="000C1DD1"/>
    <w:rsid w:val="000D1E94"/>
    <w:rsid w:val="000D2BB7"/>
    <w:rsid w:val="000F258D"/>
    <w:rsid w:val="001076C7"/>
    <w:rsid w:val="00116A7C"/>
    <w:rsid w:val="00120692"/>
    <w:rsid w:val="00123D8E"/>
    <w:rsid w:val="001245A6"/>
    <w:rsid w:val="0013149F"/>
    <w:rsid w:val="00162B30"/>
    <w:rsid w:val="00172660"/>
    <w:rsid w:val="001763F9"/>
    <w:rsid w:val="00182497"/>
    <w:rsid w:val="001964A3"/>
    <w:rsid w:val="001E648B"/>
    <w:rsid w:val="00201AAF"/>
    <w:rsid w:val="002044F8"/>
    <w:rsid w:val="00205F89"/>
    <w:rsid w:val="00225C09"/>
    <w:rsid w:val="0023044A"/>
    <w:rsid w:val="00234C64"/>
    <w:rsid w:val="0024004F"/>
    <w:rsid w:val="0024642B"/>
    <w:rsid w:val="00257676"/>
    <w:rsid w:val="0026219B"/>
    <w:rsid w:val="0027222B"/>
    <w:rsid w:val="00285273"/>
    <w:rsid w:val="00295CA2"/>
    <w:rsid w:val="002A20D4"/>
    <w:rsid w:val="002A4D48"/>
    <w:rsid w:val="002C26F6"/>
    <w:rsid w:val="002C6196"/>
    <w:rsid w:val="002E4955"/>
    <w:rsid w:val="00301E35"/>
    <w:rsid w:val="00327A62"/>
    <w:rsid w:val="00331C26"/>
    <w:rsid w:val="00381B4B"/>
    <w:rsid w:val="0038585F"/>
    <w:rsid w:val="00392B02"/>
    <w:rsid w:val="003A610F"/>
    <w:rsid w:val="003C0A1A"/>
    <w:rsid w:val="003D0D64"/>
    <w:rsid w:val="003F5E84"/>
    <w:rsid w:val="003F6540"/>
    <w:rsid w:val="004110C2"/>
    <w:rsid w:val="00411634"/>
    <w:rsid w:val="00413F87"/>
    <w:rsid w:val="00414B77"/>
    <w:rsid w:val="004175ED"/>
    <w:rsid w:val="004252A0"/>
    <w:rsid w:val="004401A0"/>
    <w:rsid w:val="00466C34"/>
    <w:rsid w:val="00477647"/>
    <w:rsid w:val="004802E6"/>
    <w:rsid w:val="004A2A22"/>
    <w:rsid w:val="004A2A7A"/>
    <w:rsid w:val="004B495C"/>
    <w:rsid w:val="004C6FAE"/>
    <w:rsid w:val="004E3F78"/>
    <w:rsid w:val="004E476A"/>
    <w:rsid w:val="004E7C48"/>
    <w:rsid w:val="005100CC"/>
    <w:rsid w:val="0051044C"/>
    <w:rsid w:val="00512C93"/>
    <w:rsid w:val="00516363"/>
    <w:rsid w:val="00537BCF"/>
    <w:rsid w:val="00557E02"/>
    <w:rsid w:val="0056316E"/>
    <w:rsid w:val="005646B6"/>
    <w:rsid w:val="0057044A"/>
    <w:rsid w:val="005710C3"/>
    <w:rsid w:val="0058083C"/>
    <w:rsid w:val="00582E2E"/>
    <w:rsid w:val="005A35E1"/>
    <w:rsid w:val="005B47D2"/>
    <w:rsid w:val="005B5E20"/>
    <w:rsid w:val="005D0762"/>
    <w:rsid w:val="005D74A1"/>
    <w:rsid w:val="005E370D"/>
    <w:rsid w:val="005E523F"/>
    <w:rsid w:val="00614117"/>
    <w:rsid w:val="00621BEB"/>
    <w:rsid w:val="00625AC4"/>
    <w:rsid w:val="00634318"/>
    <w:rsid w:val="00655DAA"/>
    <w:rsid w:val="0067138D"/>
    <w:rsid w:val="00674112"/>
    <w:rsid w:val="006A31AF"/>
    <w:rsid w:val="006A407C"/>
    <w:rsid w:val="006A6E24"/>
    <w:rsid w:val="006B1CC6"/>
    <w:rsid w:val="006B3F54"/>
    <w:rsid w:val="006B7F4D"/>
    <w:rsid w:val="006C3EBD"/>
    <w:rsid w:val="006C4D6B"/>
    <w:rsid w:val="006F4AD3"/>
    <w:rsid w:val="00705112"/>
    <w:rsid w:val="00707383"/>
    <w:rsid w:val="00715BC8"/>
    <w:rsid w:val="00732E69"/>
    <w:rsid w:val="00733533"/>
    <w:rsid w:val="00740D7C"/>
    <w:rsid w:val="007548B9"/>
    <w:rsid w:val="007619ED"/>
    <w:rsid w:val="007716E0"/>
    <w:rsid w:val="00797710"/>
    <w:rsid w:val="007A379D"/>
    <w:rsid w:val="007D5846"/>
    <w:rsid w:val="007E445E"/>
    <w:rsid w:val="007E70DB"/>
    <w:rsid w:val="007E744A"/>
    <w:rsid w:val="007F539A"/>
    <w:rsid w:val="00806414"/>
    <w:rsid w:val="008114F9"/>
    <w:rsid w:val="008158F2"/>
    <w:rsid w:val="00817379"/>
    <w:rsid w:val="00821A70"/>
    <w:rsid w:val="00823B19"/>
    <w:rsid w:val="00824024"/>
    <w:rsid w:val="008600CF"/>
    <w:rsid w:val="008638D9"/>
    <w:rsid w:val="00864622"/>
    <w:rsid w:val="0087579D"/>
    <w:rsid w:val="008777C5"/>
    <w:rsid w:val="00877F4A"/>
    <w:rsid w:val="00880B5A"/>
    <w:rsid w:val="008C734A"/>
    <w:rsid w:val="008D10F0"/>
    <w:rsid w:val="008D1A6F"/>
    <w:rsid w:val="008D1EEF"/>
    <w:rsid w:val="00915211"/>
    <w:rsid w:val="00942DF1"/>
    <w:rsid w:val="00952D69"/>
    <w:rsid w:val="00957DEA"/>
    <w:rsid w:val="00961EDC"/>
    <w:rsid w:val="009817BB"/>
    <w:rsid w:val="00987549"/>
    <w:rsid w:val="009918DB"/>
    <w:rsid w:val="009B51A4"/>
    <w:rsid w:val="009C2B4B"/>
    <w:rsid w:val="009D68DE"/>
    <w:rsid w:val="009E5A9B"/>
    <w:rsid w:val="00A019EC"/>
    <w:rsid w:val="00A055ED"/>
    <w:rsid w:val="00A1084E"/>
    <w:rsid w:val="00A20697"/>
    <w:rsid w:val="00A2711B"/>
    <w:rsid w:val="00A36F29"/>
    <w:rsid w:val="00A46297"/>
    <w:rsid w:val="00A502CF"/>
    <w:rsid w:val="00A521C4"/>
    <w:rsid w:val="00A526AD"/>
    <w:rsid w:val="00A549AC"/>
    <w:rsid w:val="00A65DDB"/>
    <w:rsid w:val="00AC67BE"/>
    <w:rsid w:val="00AD06CF"/>
    <w:rsid w:val="00AE1981"/>
    <w:rsid w:val="00AE2A24"/>
    <w:rsid w:val="00B04690"/>
    <w:rsid w:val="00B31F72"/>
    <w:rsid w:val="00B40405"/>
    <w:rsid w:val="00B404FB"/>
    <w:rsid w:val="00B415E0"/>
    <w:rsid w:val="00B431E5"/>
    <w:rsid w:val="00B62314"/>
    <w:rsid w:val="00B6571B"/>
    <w:rsid w:val="00B7179F"/>
    <w:rsid w:val="00B73827"/>
    <w:rsid w:val="00B75DD9"/>
    <w:rsid w:val="00B81F80"/>
    <w:rsid w:val="00B8293A"/>
    <w:rsid w:val="00B8605D"/>
    <w:rsid w:val="00B92CD2"/>
    <w:rsid w:val="00BA1F35"/>
    <w:rsid w:val="00BB07DF"/>
    <w:rsid w:val="00BB16BE"/>
    <w:rsid w:val="00BD48BB"/>
    <w:rsid w:val="00BD6A35"/>
    <w:rsid w:val="00BF4223"/>
    <w:rsid w:val="00C0062C"/>
    <w:rsid w:val="00C27D2E"/>
    <w:rsid w:val="00C93AC3"/>
    <w:rsid w:val="00CC1DB5"/>
    <w:rsid w:val="00CC64BB"/>
    <w:rsid w:val="00CF7321"/>
    <w:rsid w:val="00D0769E"/>
    <w:rsid w:val="00D14ECC"/>
    <w:rsid w:val="00D16AEC"/>
    <w:rsid w:val="00D23228"/>
    <w:rsid w:val="00D25F4A"/>
    <w:rsid w:val="00D30D63"/>
    <w:rsid w:val="00D32FCC"/>
    <w:rsid w:val="00D460BE"/>
    <w:rsid w:val="00D55938"/>
    <w:rsid w:val="00D573AD"/>
    <w:rsid w:val="00D7187B"/>
    <w:rsid w:val="00D80E83"/>
    <w:rsid w:val="00DA3630"/>
    <w:rsid w:val="00DA506A"/>
    <w:rsid w:val="00DB7655"/>
    <w:rsid w:val="00DD73FD"/>
    <w:rsid w:val="00DE15E1"/>
    <w:rsid w:val="00E05A46"/>
    <w:rsid w:val="00E07F73"/>
    <w:rsid w:val="00E12F5F"/>
    <w:rsid w:val="00E1641E"/>
    <w:rsid w:val="00E25B16"/>
    <w:rsid w:val="00E363AC"/>
    <w:rsid w:val="00E4659C"/>
    <w:rsid w:val="00E54330"/>
    <w:rsid w:val="00E62999"/>
    <w:rsid w:val="00E749FC"/>
    <w:rsid w:val="00E75049"/>
    <w:rsid w:val="00E75A4E"/>
    <w:rsid w:val="00E83B77"/>
    <w:rsid w:val="00E85F74"/>
    <w:rsid w:val="00E96872"/>
    <w:rsid w:val="00EA5050"/>
    <w:rsid w:val="00EA6CC8"/>
    <w:rsid w:val="00EB37B7"/>
    <w:rsid w:val="00EC0A32"/>
    <w:rsid w:val="00ED5451"/>
    <w:rsid w:val="00EE14B6"/>
    <w:rsid w:val="00EE7F86"/>
    <w:rsid w:val="00EF0602"/>
    <w:rsid w:val="00EF1E86"/>
    <w:rsid w:val="00EF4275"/>
    <w:rsid w:val="00EF54F5"/>
    <w:rsid w:val="00F07FB2"/>
    <w:rsid w:val="00F13AD1"/>
    <w:rsid w:val="00F354D9"/>
    <w:rsid w:val="00F505DB"/>
    <w:rsid w:val="00F611EA"/>
    <w:rsid w:val="00F64094"/>
    <w:rsid w:val="00F73FC5"/>
    <w:rsid w:val="00F9445A"/>
    <w:rsid w:val="00FD77DE"/>
    <w:rsid w:val="00FF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8B"/>
  </w:style>
  <w:style w:type="paragraph" w:styleId="Ttulo1">
    <w:name w:val="heading 1"/>
    <w:basedOn w:val="Normal"/>
    <w:next w:val="Normal"/>
    <w:link w:val="Ttulo1Char"/>
    <w:uiPriority w:val="9"/>
    <w:qFormat/>
    <w:rsid w:val="0061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0F2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25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95CA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5CA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5CA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5C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5CA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C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41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1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magem">
    <w:name w:val="Imagem"/>
    <w:basedOn w:val="Normal"/>
    <w:rsid w:val="00614117"/>
  </w:style>
  <w:style w:type="paragraph" w:styleId="Corpodetexto">
    <w:name w:val="Body Text"/>
    <w:basedOn w:val="Normal"/>
    <w:link w:val="CorpodetextoChar"/>
    <w:uiPriority w:val="99"/>
    <w:unhideWhenUsed/>
    <w:rsid w:val="006141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14117"/>
  </w:style>
  <w:style w:type="paragraph" w:styleId="PargrafodaLista">
    <w:name w:val="List Paragraph"/>
    <w:basedOn w:val="Normal"/>
    <w:uiPriority w:val="34"/>
    <w:qFormat/>
    <w:rsid w:val="00381B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54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g.alons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98488-A116-4E53-A513-A1FFF3E9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Alonso</dc:creator>
  <cp:lastModifiedBy>Alonso</cp:lastModifiedBy>
  <cp:revision>55</cp:revision>
  <cp:lastPrinted>2015-09-28T14:42:00Z</cp:lastPrinted>
  <dcterms:created xsi:type="dcterms:W3CDTF">2014-03-06T20:01:00Z</dcterms:created>
  <dcterms:modified xsi:type="dcterms:W3CDTF">2015-10-06T18:59:00Z</dcterms:modified>
</cp:coreProperties>
</file>